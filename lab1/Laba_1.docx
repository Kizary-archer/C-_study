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FB7621" w:rsidTr="00985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985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054787" w:rsidRDefault="00FB7621" w:rsidP="00985AAB">
            <w:pPr>
              <w:pStyle w:val="a3"/>
              <w:spacing w:before="960"/>
            </w:pPr>
            <w:r>
              <w:t>ОТЧЕТ О ЛАБОРАТОРНОЙ РАБОТЕ</w:t>
            </w:r>
            <w:r w:rsidR="00054787">
              <w:t xml:space="preserve"> №1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F57E13" w:rsidRDefault="00C95CCD" w:rsidP="00985AAB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ОСНОВНЫЕ ПОНЯТИЯ ТЕОРИИ ИНФОРМАЦИОННЫХ ПРОЦЕССОВ И СИСТЕМ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985A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300B89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М.Б.Фомин</w:t>
            </w:r>
            <w:proofErr w:type="spellEnd"/>
          </w:p>
        </w:tc>
      </w:tr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0C224F" w:rsidRPr="0083489B" w:rsidRDefault="0083489B" w:rsidP="0083489B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Цель работы</w:t>
      </w:r>
      <w:r w:rsidR="0056554D" w:rsidRPr="008F3526">
        <w:rPr>
          <w:b/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Рассмотреть</w:t>
      </w:r>
      <w:r w:rsidRPr="0083489B">
        <w:rPr>
          <w:rFonts w:eastAsiaTheme="minorHAnsi"/>
          <w:sz w:val="28"/>
          <w:szCs w:val="28"/>
          <w:lang w:eastAsia="en-US"/>
        </w:rPr>
        <w:t xml:space="preserve"> приемы анализа и представления данных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 w:rsidRPr="0083489B">
        <w:rPr>
          <w:rFonts w:eastAsiaTheme="minorHAnsi"/>
          <w:sz w:val="28"/>
          <w:szCs w:val="28"/>
          <w:lang w:eastAsia="en-US"/>
        </w:rPr>
        <w:t>а также способы создания таблиц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>базы данных и размещения их на сервере баз данных.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Ознакомление с редактором </w:t>
      </w:r>
      <w:r w:rsidR="008F3526">
        <w:rPr>
          <w:sz w:val="28"/>
          <w:szCs w:val="28"/>
        </w:rPr>
        <w:t xml:space="preserve">- </w:t>
      </w:r>
      <w:r w:rsidR="008F3526">
        <w:rPr>
          <w:sz w:val="28"/>
          <w:szCs w:val="28"/>
          <w:lang w:val="en-US"/>
        </w:rPr>
        <w:t>POWER</w:t>
      </w:r>
      <w:r w:rsidR="008F3526" w:rsidRPr="008F3526">
        <w:rPr>
          <w:sz w:val="28"/>
          <w:szCs w:val="28"/>
        </w:rPr>
        <w:t xml:space="preserve"> </w:t>
      </w:r>
      <w:r w:rsidR="008F3526">
        <w:rPr>
          <w:sz w:val="28"/>
          <w:szCs w:val="28"/>
          <w:lang w:val="en-US"/>
        </w:rPr>
        <w:t>DESIGN</w:t>
      </w:r>
      <w:r>
        <w:rPr>
          <w:sz w:val="28"/>
          <w:szCs w:val="28"/>
          <w:lang w:val="en-GB"/>
        </w:rPr>
        <w:t>ER</w:t>
      </w:r>
      <w:r w:rsidR="008F3526" w:rsidRPr="008F3526">
        <w:rPr>
          <w:sz w:val="28"/>
          <w:szCs w:val="28"/>
        </w:rPr>
        <w:t>.</w:t>
      </w:r>
      <w:r w:rsidR="008F3526">
        <w:rPr>
          <w:sz w:val="28"/>
          <w:szCs w:val="28"/>
        </w:rPr>
        <w:t xml:space="preserve"> </w:t>
      </w:r>
    </w:p>
    <w:p w:rsidR="008F3526" w:rsidRPr="00300B89" w:rsidRDefault="0083489B">
      <w:pPr>
        <w:rPr>
          <w:rFonts w:eastAsiaTheme="minorHAnsi"/>
          <w:sz w:val="28"/>
          <w:szCs w:val="28"/>
          <w:rPrChange w:id="0" w:author="Максим" w:date="2019-03-10T23:08:00Z">
            <w:rPr>
              <w:rFonts w:eastAsiaTheme="minorHAnsi"/>
              <w:sz w:val="28"/>
              <w:szCs w:val="28"/>
              <w:lang w:eastAsia="en-US"/>
            </w:rPr>
          </w:rPrChange>
        </w:rPr>
      </w:pPr>
      <w:r>
        <w:rPr>
          <w:b/>
          <w:sz w:val="28"/>
          <w:szCs w:val="28"/>
        </w:rPr>
        <w:t>Вариант задания (№</w:t>
      </w:r>
      <w:r w:rsidR="00300B8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 w:rsidR="00300B89" w:rsidRPr="00300B89">
        <w:rPr>
          <w:sz w:val="28"/>
          <w:szCs w:val="28"/>
          <w:rPrChange w:id="1" w:author="Максим" w:date="2019-03-10T23:08:00Z">
            <w:rPr>
              <w:rFonts w:ascii="Arial" w:hAnsi="Arial" w:cs="Arial"/>
              <w:sz w:val="30"/>
              <w:szCs w:val="30"/>
            </w:rPr>
          </w:rPrChange>
        </w:rPr>
        <w:t>Проект системы складского учета</w:t>
      </w:r>
    </w:p>
    <w:p w:rsidR="0083489B" w:rsidDel="00300B89" w:rsidRDefault="0083489B">
      <w:pPr>
        <w:rPr>
          <w:del w:id="2" w:author="Максим" w:date="2019-03-10T23:08:00Z"/>
          <w:sz w:val="28"/>
          <w:szCs w:val="28"/>
        </w:rPr>
      </w:pPr>
      <w:del w:id="3" w:author="Максим" w:date="2019-03-10T23:08:00Z">
        <w:r w:rsidDel="00300B89">
          <w:rPr>
            <w:rFonts w:eastAsiaTheme="minorHAnsi"/>
            <w:sz w:val="28"/>
            <w:szCs w:val="28"/>
            <w:lang w:eastAsia="en-US"/>
          </w:rPr>
          <w:delText>Мы разработаем систему позволяющая следить и анализировать деятельность маршрутных автобусов.</w:delText>
        </w:r>
      </w:del>
    </w:p>
    <w:p w:rsidR="005C26B9" w:rsidRDefault="005C26B9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Диаграммы, полученные в ходе выполнения работы</w:t>
      </w:r>
      <w:r w:rsidRPr="005C26B9">
        <w:rPr>
          <w:b/>
          <w:sz w:val="28"/>
          <w:szCs w:val="28"/>
        </w:rPr>
        <w:t>:</w:t>
      </w:r>
    </w:p>
    <w:p w:rsidR="005C26B9" w:rsidRDefault="004A29E0" w:rsidP="005C26B9">
      <w:pPr>
        <w:keepNext/>
      </w:pPr>
      <w:del w:id="4" w:author="Максим" w:date="2019-03-10T23:09:00Z">
        <w:r w:rsidDel="00300B89">
          <w:rPr>
            <w:noProof/>
          </w:rPr>
          <w:drawing>
            <wp:inline distT="0" distB="0" distL="0" distR="0">
              <wp:extent cx="6122035" cy="3214495"/>
              <wp:effectExtent l="19050" t="0" r="0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2035" cy="32144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  <w:ins w:id="5" w:author="Максим" w:date="2019-03-10T23:09:00Z">
        <w:r w:rsidR="00300B89">
          <w:rPr>
            <w:noProof/>
          </w:rPr>
          <w:drawing>
            <wp:inline distT="0" distB="0" distL="0" distR="0" wp14:anchorId="721F862A" wp14:editId="7A666B77">
              <wp:extent cx="6122035" cy="3683635"/>
              <wp:effectExtent l="0" t="0" r="0" b="0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2035" cy="36836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C26B9" w:rsidRPr="00AE05C7" w:rsidRDefault="005C26B9" w:rsidP="005C26B9">
      <w:pPr>
        <w:rPr>
          <w:sz w:val="28"/>
          <w:szCs w:val="28"/>
        </w:rPr>
      </w:pPr>
      <w:r w:rsidRPr="00AE05C7">
        <w:rPr>
          <w:sz w:val="28"/>
          <w:szCs w:val="28"/>
        </w:rPr>
        <w:t xml:space="preserve">Рисунок 1- концептуальная </w:t>
      </w:r>
      <w:r w:rsidR="00120CCB" w:rsidRPr="00AE05C7">
        <w:rPr>
          <w:sz w:val="28"/>
          <w:szCs w:val="28"/>
        </w:rPr>
        <w:t xml:space="preserve">модель </w:t>
      </w:r>
      <w:r w:rsidR="0083489B">
        <w:rPr>
          <w:sz w:val="28"/>
          <w:szCs w:val="28"/>
        </w:rPr>
        <w:t>системы</w:t>
      </w:r>
    </w:p>
    <w:p w:rsidR="00120CCB" w:rsidRDefault="00120CCB" w:rsidP="00120CCB">
      <w:pPr>
        <w:keepNext/>
      </w:pPr>
    </w:p>
    <w:p w:rsidR="00DB539C" w:rsidRDefault="004A29E0" w:rsidP="00120CCB">
      <w:pPr>
        <w:pStyle w:val="a5"/>
        <w:jc w:val="center"/>
      </w:pPr>
      <w:del w:id="6" w:author="Максим" w:date="2019-03-10T23:21:00Z">
        <w:r w:rsidDel="00351665">
          <w:rPr>
            <w:i w:val="0"/>
            <w:iCs w:val="0"/>
            <w:noProof/>
          </w:rPr>
          <w:drawing>
            <wp:inline distT="0" distB="0" distL="0" distR="0">
              <wp:extent cx="6122035" cy="3341684"/>
              <wp:effectExtent l="19050" t="0" r="0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2035" cy="33416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  <w:ins w:id="7" w:author="Максим" w:date="2019-03-10T23:30:00Z">
        <w:r w:rsidR="00851694">
          <w:rPr>
            <w:noProof/>
          </w:rPr>
          <w:drawing>
            <wp:inline distT="0" distB="0" distL="0" distR="0" wp14:anchorId="519BA861" wp14:editId="43C59598">
              <wp:extent cx="6122035" cy="3855085"/>
              <wp:effectExtent l="0" t="0" r="0" b="0"/>
              <wp:docPr id="6" name="Рисунок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2035" cy="38550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r w:rsidR="00B46BEC">
        <w:t xml:space="preserve"> </w:t>
      </w:r>
    </w:p>
    <w:p w:rsidR="00120CCB" w:rsidRPr="00AE05C7" w:rsidRDefault="00B46BEC" w:rsidP="00120CC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2- физическая модель </w:t>
      </w:r>
    </w:p>
    <w:p w:rsidR="009624CF" w:rsidRDefault="004A29E0" w:rsidP="009624CF">
      <w:pPr>
        <w:keepNext/>
      </w:pPr>
      <w:del w:id="8" w:author="Максим" w:date="2019-03-11T00:44:00Z">
        <w:r w:rsidDel="004B612D">
          <w:rPr>
            <w:noProof/>
          </w:rPr>
          <w:drawing>
            <wp:inline distT="0" distB="0" distL="0" distR="0">
              <wp:extent cx="6122035" cy="4768375"/>
              <wp:effectExtent l="19050" t="0" r="0" b="0"/>
              <wp:docPr id="7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2035" cy="4768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  <w:ins w:id="9" w:author="Максим" w:date="2019-03-11T00:44:00Z">
        <w:r w:rsidR="004B612D">
          <w:rPr>
            <w:noProof/>
          </w:rPr>
          <w:drawing>
            <wp:inline distT="0" distB="0" distL="0" distR="0" wp14:anchorId="613B3E0B" wp14:editId="186078B6">
              <wp:extent cx="6122035" cy="4189730"/>
              <wp:effectExtent l="0" t="0" r="0" b="0"/>
              <wp:docPr id="8" name="Рисунок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2035" cy="41897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624CF" w:rsidRPr="0083489B" w:rsidRDefault="004463F9" w:rsidP="009624CF">
      <w:pPr>
        <w:rPr>
          <w:sz w:val="28"/>
          <w:szCs w:val="28"/>
        </w:rPr>
      </w:pPr>
      <w:r w:rsidRPr="00AE05C7">
        <w:rPr>
          <w:sz w:val="28"/>
          <w:szCs w:val="28"/>
        </w:rPr>
        <w:t>Рис.3- с</w:t>
      </w:r>
      <w:r w:rsidR="009624CF" w:rsidRPr="00AE05C7">
        <w:rPr>
          <w:sz w:val="28"/>
          <w:szCs w:val="28"/>
        </w:rPr>
        <w:t xml:space="preserve">труктура базы данных, представленная в </w:t>
      </w:r>
      <w:r w:rsidR="009624CF" w:rsidRPr="00AE05C7">
        <w:rPr>
          <w:sz w:val="28"/>
          <w:szCs w:val="28"/>
          <w:lang w:val="en-US"/>
        </w:rPr>
        <w:t>Microsoft</w:t>
      </w:r>
      <w:r w:rsidR="009624CF" w:rsidRPr="00AE05C7">
        <w:rPr>
          <w:sz w:val="28"/>
          <w:szCs w:val="28"/>
        </w:rPr>
        <w:t xml:space="preserve"> </w:t>
      </w:r>
      <w:r w:rsidR="009624CF" w:rsidRPr="00AE05C7">
        <w:rPr>
          <w:sz w:val="28"/>
          <w:szCs w:val="28"/>
          <w:lang w:val="en-US"/>
        </w:rPr>
        <w:t>SQL</w:t>
      </w:r>
      <w:r w:rsidR="009624CF" w:rsidRPr="00AE05C7">
        <w:rPr>
          <w:sz w:val="28"/>
          <w:szCs w:val="28"/>
        </w:rPr>
        <w:t xml:space="preserve"> </w:t>
      </w:r>
      <w:r w:rsidR="009624CF" w:rsidRPr="00AE05C7">
        <w:rPr>
          <w:sz w:val="28"/>
          <w:szCs w:val="28"/>
          <w:lang w:val="en-US"/>
        </w:rPr>
        <w:t>Manager</w:t>
      </w:r>
    </w:p>
    <w:p w:rsidR="00543104" w:rsidRPr="00190709" w:rsidRDefault="00543104" w:rsidP="009624CF">
      <w:pPr>
        <w:rPr>
          <w:sz w:val="28"/>
          <w:szCs w:val="28"/>
          <w:lang w:val="en-US"/>
        </w:rPr>
      </w:pPr>
      <w:r w:rsidRPr="00AE05C7">
        <w:rPr>
          <w:sz w:val="28"/>
          <w:szCs w:val="28"/>
        </w:rPr>
        <w:t>Листинг</w:t>
      </w:r>
      <w:r w:rsidR="004A29E0" w:rsidRPr="00190709">
        <w:rPr>
          <w:sz w:val="28"/>
          <w:szCs w:val="28"/>
          <w:lang w:val="en-US"/>
        </w:rPr>
        <w:t>:</w:t>
      </w:r>
    </w:p>
    <w:p w:rsidR="00851694" w:rsidRPr="00851694" w:rsidRDefault="00851694" w:rsidP="00851694">
      <w:pPr>
        <w:autoSpaceDE w:val="0"/>
        <w:autoSpaceDN w:val="0"/>
        <w:adjustRightInd w:val="0"/>
        <w:rPr>
          <w:ins w:id="10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1" w:author="Максим" w:date="2019-03-10T23:47:00Z">
            <w:rPr>
              <w:ins w:id="12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3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14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5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6" w:author="Максим" w:date="2019-03-10T23:47:00Z">
            <w:rPr>
              <w:ins w:id="17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8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19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 Table: clients                                               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20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21" w:author="Максим" w:date="2019-03-10T23:47:00Z">
            <w:rPr>
              <w:ins w:id="22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23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24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25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26" w:author="Максим" w:date="2019-03-10T23:47:00Z">
            <w:rPr>
              <w:ins w:id="27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28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2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create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3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31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or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3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FF00FF"/>
            <w:sz w:val="19"/>
            <w:szCs w:val="19"/>
            <w:highlight w:val="white"/>
            <w:lang w:val="en-US" w:eastAsia="en-US"/>
            <w:rPrChange w:id="33" w:author="Максим" w:date="2019-03-10T23:47:00Z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eastAsia="en-US"/>
              </w:rPr>
            </w:rPrChange>
          </w:rPr>
          <w:t>replace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3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35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table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3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clients 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37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38" w:author="Максим" w:date="2019-03-10T23:47:00Z">
            <w:rPr>
              <w:ins w:id="39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40" w:author="Максим" w:date="2019-03-10T23:47:00Z"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41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4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43" w:author="Максим" w:date="2019-03-10T23:47:00Z">
            <w:rPr>
              <w:ins w:id="4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45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id_passport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4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integer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5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51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5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53" w:author="Максим" w:date="2019-03-10T23:47:00Z">
            <w:rPr>
              <w:ins w:id="5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55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5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5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id_client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5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5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integer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61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not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63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6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65" w:author="Максим" w:date="2019-03-10T23:47:00Z">
            <w:rPr>
              <w:ins w:id="6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67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6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name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7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7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varchar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72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7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30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74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7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76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77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78" w:author="Максим" w:date="2019-03-10T23:47:00Z">
            <w:rPr>
              <w:ins w:id="79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80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surname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84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varchar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85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30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87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89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90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91" w:author="Максим" w:date="2019-03-10T23:47:00Z">
            <w:rPr>
              <w:ins w:id="92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93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9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9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patronymic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9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9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varchar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98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9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30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00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02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03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04" w:author="Максим" w:date="2019-03-10T23:47:00Z">
            <w:rPr>
              <w:ins w:id="105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06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phone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1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integer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12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13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14" w:author="Максим" w:date="2019-03-10T23:47:00Z">
            <w:rPr>
              <w:ins w:id="115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16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id_pasport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2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integer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22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23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24" w:author="Максим" w:date="2019-03-10T23:47:00Z">
            <w:rPr>
              <w:ins w:id="125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26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28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constraint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PK_CLIENTS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primary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2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key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4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clustered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35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id_client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37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38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39" w:author="Максим" w:date="2019-03-10T23:47:00Z">
            <w:rPr>
              <w:ins w:id="140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41" w:author="Максим" w:date="2019-03-10T23:47:00Z"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42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);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43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44" w:author="Максим" w:date="2019-03-10T23:47:00Z">
            <w:rPr>
              <w:ins w:id="145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851694" w:rsidRDefault="00851694" w:rsidP="00851694">
      <w:pPr>
        <w:autoSpaceDE w:val="0"/>
        <w:autoSpaceDN w:val="0"/>
        <w:adjustRightInd w:val="0"/>
        <w:rPr>
          <w:ins w:id="14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47" w:author="Максим" w:date="2019-03-10T23:47:00Z">
            <w:rPr>
              <w:ins w:id="14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49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150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51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52" w:author="Максим" w:date="2019-03-10T23:47:00Z">
            <w:rPr>
              <w:ins w:id="153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54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155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 Index: Relationship_2_FK                                     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5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57" w:author="Максим" w:date="2019-03-10T23:47:00Z">
            <w:rPr>
              <w:ins w:id="15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59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160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61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62" w:author="Максим" w:date="2019-03-10T23:47:00Z">
            <w:rPr>
              <w:ins w:id="163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164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65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create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6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index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Relationship_2_FK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6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7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clients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7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72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73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74" w:author="Максим" w:date="2019-03-10T23:47:00Z">
            <w:rPr>
              <w:ins w:id="175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spellStart"/>
      <w:proofErr w:type="gramStart"/>
      <w:ins w:id="176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7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id_passport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7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7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ASC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80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81" w:author="Максим" w:date="2019-03-10T23:47:00Z">
            <w:rPr>
              <w:ins w:id="182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83" w:author="Максим" w:date="2019-03-10T23:47:00Z"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84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);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85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86" w:author="Максим" w:date="2019-03-10T23:47:00Z">
            <w:rPr>
              <w:ins w:id="187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851694" w:rsidRDefault="00851694" w:rsidP="00851694">
      <w:pPr>
        <w:autoSpaceDE w:val="0"/>
        <w:autoSpaceDN w:val="0"/>
        <w:adjustRightInd w:val="0"/>
        <w:rPr>
          <w:ins w:id="188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89" w:author="Максим" w:date="2019-03-10T23:47:00Z">
            <w:rPr>
              <w:ins w:id="190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91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192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93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94" w:author="Максим" w:date="2019-03-10T23:47:00Z">
            <w:rPr>
              <w:ins w:id="195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96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197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 Table: contracts                                             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98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99" w:author="Максим" w:date="2019-03-10T23:47:00Z">
            <w:rPr>
              <w:ins w:id="200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201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202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203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204" w:author="Максим" w:date="2019-03-10T23:47:00Z">
            <w:rPr>
              <w:ins w:id="205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206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20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create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0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209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or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1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FF00FF"/>
            <w:sz w:val="19"/>
            <w:szCs w:val="19"/>
            <w:highlight w:val="white"/>
            <w:lang w:val="en-US" w:eastAsia="en-US"/>
            <w:rPrChange w:id="211" w:author="Максим" w:date="2019-03-10T23:47:00Z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eastAsia="en-US"/>
              </w:rPr>
            </w:rPrChange>
          </w:rPr>
          <w:t>replace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1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21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table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1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contracts 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215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216" w:author="Максим" w:date="2019-03-10T23:47:00Z">
            <w:rPr>
              <w:ins w:id="217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218" w:author="Максим" w:date="2019-03-10T23:47:00Z"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219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220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221" w:author="Максим" w:date="2019-03-10T23:47:00Z">
            <w:rPr>
              <w:ins w:id="222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223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2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2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id_contracts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2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22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integer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2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229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not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3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231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23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233" w:author="Максим" w:date="2019-03-10T23:47:00Z">
            <w:rPr>
              <w:ins w:id="23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235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3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3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id_client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3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23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integer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4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241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24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243" w:author="Максим" w:date="2019-03-10T23:47:00Z">
            <w:rPr>
              <w:ins w:id="24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245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4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4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id_tariffs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4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24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integer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5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251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25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253" w:author="Максим" w:date="2019-03-10T23:47:00Z">
            <w:rPr>
              <w:ins w:id="25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255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5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5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id_status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5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25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integer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6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261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26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263" w:author="Максим" w:date="2019-03-10T23:47:00Z">
            <w:rPr>
              <w:ins w:id="26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265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6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lastRenderedPageBreak/>
          <w:t xml:space="preserve">   </w:t>
        </w:r>
        <w:proofErr w:type="spellStart"/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6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date_of_conclusion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6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26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date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7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271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27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273" w:author="Максим" w:date="2019-03-10T23:47:00Z">
            <w:rPr>
              <w:ins w:id="27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275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7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27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status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7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27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varchar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280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8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30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282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8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284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285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286" w:author="Максим" w:date="2019-03-10T23:47:00Z">
            <w:rPr>
              <w:ins w:id="287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288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8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29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constraint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9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PK_CONTRACTS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292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primary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9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294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key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9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296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clustered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297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29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id_contracts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299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300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301" w:author="Максим" w:date="2019-03-10T23:47:00Z">
            <w:rPr>
              <w:ins w:id="302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303" w:author="Максим" w:date="2019-03-10T23:47:00Z"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304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);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305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306" w:author="Максим" w:date="2019-03-10T23:47:00Z">
            <w:rPr>
              <w:ins w:id="307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851694" w:rsidRDefault="00851694" w:rsidP="00851694">
      <w:pPr>
        <w:autoSpaceDE w:val="0"/>
        <w:autoSpaceDN w:val="0"/>
        <w:adjustRightInd w:val="0"/>
        <w:rPr>
          <w:ins w:id="308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309" w:author="Максим" w:date="2019-03-10T23:47:00Z">
            <w:rPr>
              <w:ins w:id="310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311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312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313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314" w:author="Максим" w:date="2019-03-10T23:47:00Z">
            <w:rPr>
              <w:ins w:id="315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316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317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 xml:space="preserve">/* Index: </w:t>
        </w:r>
        <w:r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eastAsia="en-US"/>
          </w:rPr>
          <w:t>содержит</w:t>
        </w:r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318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_FK                                           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319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320" w:author="Максим" w:date="2019-03-10T23:47:00Z">
            <w:rPr>
              <w:ins w:id="321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322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323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32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325" w:author="Максим" w:date="2019-03-10T23:47:00Z">
            <w:rPr>
              <w:ins w:id="32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327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328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create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32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33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index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33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eastAsia="en-US"/>
          </w:rPr>
          <w:t>содержит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33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_FK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33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33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contracts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335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336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337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338" w:author="Максим" w:date="2019-03-10T23:47:00Z">
            <w:rPr>
              <w:ins w:id="339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spellStart"/>
      <w:proofErr w:type="gramStart"/>
      <w:ins w:id="340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34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id_status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34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34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ASC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34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345" w:author="Максим" w:date="2019-03-10T23:47:00Z">
            <w:rPr>
              <w:ins w:id="34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347" w:author="Максим" w:date="2019-03-10T23:47:00Z"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348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);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349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350" w:author="Максим" w:date="2019-03-10T23:47:00Z">
            <w:rPr>
              <w:ins w:id="351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851694" w:rsidRDefault="00851694" w:rsidP="00851694">
      <w:pPr>
        <w:autoSpaceDE w:val="0"/>
        <w:autoSpaceDN w:val="0"/>
        <w:adjustRightInd w:val="0"/>
        <w:rPr>
          <w:ins w:id="35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353" w:author="Максим" w:date="2019-03-10T23:47:00Z">
            <w:rPr>
              <w:ins w:id="35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355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356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357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358" w:author="Максим" w:date="2019-03-10T23:47:00Z">
            <w:rPr>
              <w:ins w:id="359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360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361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 Table: passport                                              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36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363" w:author="Максим" w:date="2019-03-10T23:47:00Z">
            <w:rPr>
              <w:ins w:id="36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365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366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367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368" w:author="Максим" w:date="2019-03-10T23:47:00Z">
            <w:rPr>
              <w:ins w:id="369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370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37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create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37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373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or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37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FF00FF"/>
            <w:sz w:val="19"/>
            <w:szCs w:val="19"/>
            <w:highlight w:val="white"/>
            <w:lang w:val="en-US" w:eastAsia="en-US"/>
            <w:rPrChange w:id="375" w:author="Максим" w:date="2019-03-10T23:47:00Z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eastAsia="en-US"/>
              </w:rPr>
            </w:rPrChange>
          </w:rPr>
          <w:t>replace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37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37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table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37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passport 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379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380" w:author="Максим" w:date="2019-03-10T23:47:00Z">
            <w:rPr>
              <w:ins w:id="381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382" w:author="Максим" w:date="2019-03-10T23:47:00Z"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383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38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385" w:author="Максим" w:date="2019-03-10T23:47:00Z">
            <w:rPr>
              <w:ins w:id="38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387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38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38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id_passport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39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39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integer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39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393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not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39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395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39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397" w:author="Максим" w:date="2019-03-10T23:47:00Z">
            <w:rPr>
              <w:ins w:id="39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399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0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0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id_client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0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40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integer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0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405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40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407" w:author="Максим" w:date="2019-03-10T23:47:00Z">
            <w:rPr>
              <w:ins w:id="40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409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1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1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Date_issues</w:t>
        </w:r>
        <w:proofErr w:type="spell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1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41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date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1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415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41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417" w:author="Максим" w:date="2019-03-10T23:47:00Z">
            <w:rPr>
              <w:ins w:id="41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419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2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2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Date_of_birth</w:t>
        </w:r>
        <w:proofErr w:type="spell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2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42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date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2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425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42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427" w:author="Максим" w:date="2019-03-10T23:47:00Z">
            <w:rPr>
              <w:ins w:id="42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429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3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3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issued_by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3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43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varchar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434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3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30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436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3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438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439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440" w:author="Максим" w:date="2019-03-10T23:47:00Z">
            <w:rPr>
              <w:ins w:id="441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442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4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444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constraint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4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PK_PASSPORT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446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primary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4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448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key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4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45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clustered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451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5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id_passport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453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4B612D" w:rsidRDefault="00851694" w:rsidP="00851694">
      <w:pPr>
        <w:autoSpaceDE w:val="0"/>
        <w:autoSpaceDN w:val="0"/>
        <w:adjustRightInd w:val="0"/>
        <w:rPr>
          <w:ins w:id="45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455" w:author="Максим" w:date="2019-03-11T00:44:00Z">
            <w:rPr>
              <w:ins w:id="45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457" w:author="Максим" w:date="2019-03-10T23:47:00Z">
        <w:r w:rsidRPr="004B612D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458" w:author="Максим" w:date="2019-03-11T00:44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);</w:t>
        </w:r>
      </w:ins>
    </w:p>
    <w:p w:rsidR="00851694" w:rsidRPr="004B612D" w:rsidRDefault="00851694" w:rsidP="00851694">
      <w:pPr>
        <w:autoSpaceDE w:val="0"/>
        <w:autoSpaceDN w:val="0"/>
        <w:adjustRightInd w:val="0"/>
        <w:rPr>
          <w:ins w:id="459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460" w:author="Максим" w:date="2019-03-11T00:44:00Z">
            <w:rPr>
              <w:ins w:id="461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4B612D" w:rsidRDefault="00851694" w:rsidP="00851694">
      <w:pPr>
        <w:autoSpaceDE w:val="0"/>
        <w:autoSpaceDN w:val="0"/>
        <w:adjustRightInd w:val="0"/>
        <w:rPr>
          <w:ins w:id="46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463" w:author="Максим" w:date="2019-03-11T00:44:00Z">
            <w:rPr>
              <w:ins w:id="46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465" w:author="Максим" w:date="2019-03-10T23:47:00Z">
        <w:r w:rsidRPr="004B612D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466" w:author="Максим" w:date="2019-03-11T00:44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4B612D" w:rsidRDefault="00851694" w:rsidP="00851694">
      <w:pPr>
        <w:autoSpaceDE w:val="0"/>
        <w:autoSpaceDN w:val="0"/>
        <w:adjustRightInd w:val="0"/>
        <w:rPr>
          <w:ins w:id="467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468" w:author="Максим" w:date="2019-03-11T00:44:00Z">
            <w:rPr>
              <w:ins w:id="469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470" w:author="Максим" w:date="2019-03-10T23:47:00Z">
        <w:r w:rsidRPr="004B612D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471" w:author="Максим" w:date="2019-03-11T00:44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 xml:space="preserve">/* Index: </w:t>
        </w:r>
        <w:proofErr w:type="spellStart"/>
        <w:r w:rsidRPr="004B612D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472" w:author="Максим" w:date="2019-03-11T00:44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passport_PK</w:t>
        </w:r>
        <w:proofErr w:type="spellEnd"/>
        <w:r w:rsidRPr="004B612D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473" w:author="Максим" w:date="2019-03-11T00:44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                   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47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475" w:author="Максим" w:date="2019-03-10T23:47:00Z">
            <w:rPr>
              <w:ins w:id="47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477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478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479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480" w:author="Максим" w:date="2019-03-10T23:47:00Z">
            <w:rPr>
              <w:ins w:id="481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482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48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create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8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485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unique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8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48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clustered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8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48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index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9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9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passport_PK</w:t>
        </w:r>
        <w:proofErr w:type="spell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9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49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49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passport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495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496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497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498" w:author="Максим" w:date="2019-03-10T23:47:00Z">
            <w:rPr>
              <w:ins w:id="499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spellStart"/>
      <w:proofErr w:type="gramStart"/>
      <w:ins w:id="500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50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id_passport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50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50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ASC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50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505" w:author="Максим" w:date="2019-03-10T23:47:00Z">
            <w:rPr>
              <w:ins w:id="50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507" w:author="Максим" w:date="2019-03-10T23:47:00Z"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508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);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509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510" w:author="Максим" w:date="2019-03-10T23:47:00Z">
            <w:rPr>
              <w:ins w:id="511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851694" w:rsidRDefault="00851694" w:rsidP="00851694">
      <w:pPr>
        <w:autoSpaceDE w:val="0"/>
        <w:autoSpaceDN w:val="0"/>
        <w:adjustRightInd w:val="0"/>
        <w:rPr>
          <w:ins w:id="51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513" w:author="Максим" w:date="2019-03-10T23:47:00Z">
            <w:rPr>
              <w:ins w:id="51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515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516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517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518" w:author="Максим" w:date="2019-03-10T23:47:00Z">
            <w:rPr>
              <w:ins w:id="519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520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521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 Index: Relationship_1_FK                                     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52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523" w:author="Максим" w:date="2019-03-10T23:47:00Z">
            <w:rPr>
              <w:ins w:id="52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525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526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527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528" w:author="Максим" w:date="2019-03-10T23:47:00Z">
            <w:rPr>
              <w:ins w:id="529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530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53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create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53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53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index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53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Relationship_1_FK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535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53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passport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53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538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</w:ins>
    </w:p>
    <w:p w:rsidR="00851694" w:rsidRPr="004B612D" w:rsidRDefault="00851694" w:rsidP="00851694">
      <w:pPr>
        <w:autoSpaceDE w:val="0"/>
        <w:autoSpaceDN w:val="0"/>
        <w:adjustRightInd w:val="0"/>
        <w:rPr>
          <w:ins w:id="539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540" w:author="Максим" w:date="2019-03-11T00:44:00Z">
            <w:rPr>
              <w:ins w:id="541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spellStart"/>
      <w:proofErr w:type="gramStart"/>
      <w:ins w:id="542" w:author="Максим" w:date="2019-03-10T23:47:00Z">
        <w:r w:rsidRPr="004B612D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543" w:author="Максим" w:date="2019-03-11T00:44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id_client</w:t>
        </w:r>
        <w:proofErr w:type="spellEnd"/>
        <w:proofErr w:type="gramEnd"/>
        <w:r w:rsidRPr="004B612D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544" w:author="Максим" w:date="2019-03-11T00:44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4B612D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545" w:author="Максим" w:date="2019-03-11T00:44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ASC</w:t>
        </w:r>
      </w:ins>
    </w:p>
    <w:p w:rsidR="00851694" w:rsidRPr="004B612D" w:rsidRDefault="00851694" w:rsidP="00851694">
      <w:pPr>
        <w:autoSpaceDE w:val="0"/>
        <w:autoSpaceDN w:val="0"/>
        <w:adjustRightInd w:val="0"/>
        <w:rPr>
          <w:ins w:id="54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547" w:author="Максим" w:date="2019-03-11T00:44:00Z">
            <w:rPr>
              <w:ins w:id="54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549" w:author="Максим" w:date="2019-03-10T23:47:00Z">
        <w:r w:rsidRPr="004B612D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550" w:author="Максим" w:date="2019-03-11T00:44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);</w:t>
        </w:r>
      </w:ins>
    </w:p>
    <w:p w:rsidR="00851694" w:rsidRPr="004B612D" w:rsidRDefault="00851694" w:rsidP="00851694">
      <w:pPr>
        <w:autoSpaceDE w:val="0"/>
        <w:autoSpaceDN w:val="0"/>
        <w:adjustRightInd w:val="0"/>
        <w:rPr>
          <w:ins w:id="551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552" w:author="Максим" w:date="2019-03-11T00:44:00Z">
            <w:rPr>
              <w:ins w:id="553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4B612D" w:rsidRDefault="00851694" w:rsidP="00851694">
      <w:pPr>
        <w:autoSpaceDE w:val="0"/>
        <w:autoSpaceDN w:val="0"/>
        <w:adjustRightInd w:val="0"/>
        <w:rPr>
          <w:ins w:id="55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555" w:author="Максим" w:date="2019-03-11T00:44:00Z">
            <w:rPr>
              <w:ins w:id="55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557" w:author="Максим" w:date="2019-03-10T23:47:00Z">
        <w:r w:rsidRPr="004B612D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558" w:author="Максим" w:date="2019-03-11T00:44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559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560" w:author="Максим" w:date="2019-03-10T23:47:00Z">
            <w:rPr>
              <w:ins w:id="561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562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563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 Table: product                                               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56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565" w:author="Максим" w:date="2019-03-10T23:47:00Z">
            <w:rPr>
              <w:ins w:id="56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567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568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569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570" w:author="Максим" w:date="2019-03-10T23:47:00Z">
            <w:rPr>
              <w:ins w:id="571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572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57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create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57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575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or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57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FF00FF"/>
            <w:sz w:val="19"/>
            <w:szCs w:val="19"/>
            <w:highlight w:val="white"/>
            <w:lang w:val="en-US" w:eastAsia="en-US"/>
            <w:rPrChange w:id="577" w:author="Максим" w:date="2019-03-10T23:47:00Z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eastAsia="en-US"/>
              </w:rPr>
            </w:rPrChange>
          </w:rPr>
          <w:t>replace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57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57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table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58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product </w:t>
        </w:r>
      </w:ins>
    </w:p>
    <w:p w:rsidR="00851694" w:rsidRPr="004B612D" w:rsidRDefault="00851694" w:rsidP="00851694">
      <w:pPr>
        <w:autoSpaceDE w:val="0"/>
        <w:autoSpaceDN w:val="0"/>
        <w:adjustRightInd w:val="0"/>
        <w:rPr>
          <w:ins w:id="581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582" w:author="Максим" w:date="2019-03-11T00:44:00Z">
            <w:rPr>
              <w:ins w:id="583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584" w:author="Максим" w:date="2019-03-10T23:47:00Z">
        <w:r w:rsidRPr="004B612D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585" w:author="Максим" w:date="2019-03-11T00:44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58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587" w:author="Максим" w:date="2019-03-10T23:47:00Z">
            <w:rPr>
              <w:ins w:id="58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589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59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59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id_cell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59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59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integer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59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595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not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59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597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598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599" w:author="Максим" w:date="2019-03-10T23:47:00Z">
            <w:rPr>
              <w:ins w:id="600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601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0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0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id_product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0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605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integer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0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607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not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0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609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4B612D" w:rsidRDefault="00851694" w:rsidP="00851694">
      <w:pPr>
        <w:autoSpaceDE w:val="0"/>
        <w:autoSpaceDN w:val="0"/>
        <w:adjustRightInd w:val="0"/>
        <w:rPr>
          <w:ins w:id="610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611" w:author="Максим" w:date="2019-03-11T00:44:00Z">
            <w:rPr>
              <w:ins w:id="612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613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1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4B612D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15" w:author="Максим" w:date="2019-03-11T00:44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id_client</w:t>
        </w:r>
        <w:proofErr w:type="spellEnd"/>
        <w:proofErr w:type="gramEnd"/>
        <w:r w:rsidRPr="004B612D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16" w:author="Максим" w:date="2019-03-11T00:44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</w:t>
        </w:r>
        <w:r w:rsidRPr="004B612D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617" w:author="Максим" w:date="2019-03-11T00:44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integer</w:t>
        </w:r>
        <w:r w:rsidRPr="004B612D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18" w:author="Максим" w:date="2019-03-11T00:44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</w:t>
        </w:r>
        <w:r w:rsidRPr="004B612D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619" w:author="Максим" w:date="2019-03-11T00:44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4B612D" w:rsidRDefault="00851694" w:rsidP="00851694">
      <w:pPr>
        <w:autoSpaceDE w:val="0"/>
        <w:autoSpaceDN w:val="0"/>
        <w:adjustRightInd w:val="0"/>
        <w:rPr>
          <w:ins w:id="620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621" w:author="Максим" w:date="2019-03-11T00:44:00Z">
            <w:rPr>
              <w:ins w:id="622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623" w:author="Максим" w:date="2019-03-10T23:47:00Z">
        <w:r w:rsidRPr="004B612D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24" w:author="Максим" w:date="2019-03-11T00:44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4B612D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25" w:author="Максим" w:date="2019-03-11T00:44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name_product</w:t>
        </w:r>
        <w:proofErr w:type="spellEnd"/>
        <w:proofErr w:type="gramEnd"/>
        <w:r w:rsidRPr="004B612D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26" w:author="Максим" w:date="2019-03-11T00:44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</w:t>
        </w:r>
        <w:r w:rsidRPr="004B612D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627" w:author="Максим" w:date="2019-03-11T00:44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varchar</w:t>
        </w:r>
        <w:r w:rsidRPr="004B612D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628" w:author="Максим" w:date="2019-03-11T00:44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r w:rsidRPr="004B612D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29" w:author="Максим" w:date="2019-03-11T00:44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30</w:t>
        </w:r>
        <w:r w:rsidRPr="004B612D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630" w:author="Максим" w:date="2019-03-11T00:44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  <w:r w:rsidRPr="004B612D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31" w:author="Максим" w:date="2019-03-11T00:44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</w:t>
        </w:r>
        <w:r w:rsidRPr="004B612D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632" w:author="Максим" w:date="2019-03-11T00:44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633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634" w:author="Максим" w:date="2019-03-10T23:47:00Z">
            <w:rPr>
              <w:ins w:id="635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636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3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3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number_product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3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64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integer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4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642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643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644" w:author="Максим" w:date="2019-03-10T23:47:00Z">
            <w:rPr>
              <w:ins w:id="645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646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4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4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id_contracts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4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65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integer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5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652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4B612D" w:rsidRDefault="00851694" w:rsidP="00851694">
      <w:pPr>
        <w:autoSpaceDE w:val="0"/>
        <w:autoSpaceDN w:val="0"/>
        <w:adjustRightInd w:val="0"/>
        <w:rPr>
          <w:ins w:id="653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654" w:author="Максим" w:date="2019-03-11T00:44:00Z">
            <w:rPr>
              <w:ins w:id="655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656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5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4B612D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58" w:author="Максим" w:date="2019-03-11T00:44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id_cells</w:t>
        </w:r>
        <w:proofErr w:type="spellEnd"/>
        <w:proofErr w:type="gramEnd"/>
        <w:r w:rsidRPr="004B612D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59" w:author="Максим" w:date="2019-03-11T00:44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</w:t>
        </w:r>
        <w:r w:rsidRPr="004B612D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660" w:author="Максим" w:date="2019-03-11T00:44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integer</w:t>
        </w:r>
        <w:r w:rsidRPr="004B612D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61" w:author="Максим" w:date="2019-03-11T00:44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</w:t>
        </w:r>
        <w:r w:rsidRPr="004B612D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662" w:author="Максим" w:date="2019-03-11T00:44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663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664" w:author="Максим" w:date="2019-03-10T23:47:00Z">
            <w:rPr>
              <w:ins w:id="665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666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6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668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constraint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6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PK_PRODUCT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67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primary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7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672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key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7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674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clustered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675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7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id_cell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677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,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7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67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id_product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680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4B612D" w:rsidRDefault="00851694" w:rsidP="00851694">
      <w:pPr>
        <w:autoSpaceDE w:val="0"/>
        <w:autoSpaceDN w:val="0"/>
        <w:adjustRightInd w:val="0"/>
        <w:rPr>
          <w:ins w:id="681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682" w:author="Максим" w:date="2019-03-11T00:44:00Z">
            <w:rPr>
              <w:ins w:id="683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684" w:author="Максим" w:date="2019-03-10T23:47:00Z">
        <w:r w:rsidRPr="004B612D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685" w:author="Максим" w:date="2019-03-11T00:44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);</w:t>
        </w:r>
      </w:ins>
    </w:p>
    <w:p w:rsidR="00851694" w:rsidRPr="004B612D" w:rsidRDefault="00851694" w:rsidP="00851694">
      <w:pPr>
        <w:autoSpaceDE w:val="0"/>
        <w:autoSpaceDN w:val="0"/>
        <w:adjustRightInd w:val="0"/>
        <w:rPr>
          <w:ins w:id="68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687" w:author="Максим" w:date="2019-03-11T00:44:00Z">
            <w:rPr>
              <w:ins w:id="68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4B612D" w:rsidRDefault="00851694" w:rsidP="00851694">
      <w:pPr>
        <w:autoSpaceDE w:val="0"/>
        <w:autoSpaceDN w:val="0"/>
        <w:adjustRightInd w:val="0"/>
        <w:rPr>
          <w:ins w:id="689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690" w:author="Максим" w:date="2019-03-11T00:44:00Z">
            <w:rPr>
              <w:ins w:id="691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692" w:author="Максим" w:date="2019-03-10T23:47:00Z">
        <w:r w:rsidRPr="004B612D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693" w:author="Максим" w:date="2019-03-11T00:44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69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695" w:author="Максим" w:date="2019-03-10T23:47:00Z">
            <w:rPr>
              <w:ins w:id="69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697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698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 xml:space="preserve">/* Index: </w:t>
        </w:r>
        <w:proofErr w:type="spellStart"/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699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product_PK</w:t>
        </w:r>
        <w:proofErr w:type="spellEnd"/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700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                    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701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702" w:author="Максим" w:date="2019-03-10T23:47:00Z">
            <w:rPr>
              <w:ins w:id="703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704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705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70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707" w:author="Максим" w:date="2019-03-10T23:47:00Z">
            <w:rPr>
              <w:ins w:id="70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709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71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create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71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712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unique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71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714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clustered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71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716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index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71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71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product_PK</w:t>
        </w:r>
        <w:proofErr w:type="spell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71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72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72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product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722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723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72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725" w:author="Максим" w:date="2019-03-10T23:47:00Z">
            <w:rPr>
              <w:ins w:id="72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spellStart"/>
      <w:proofErr w:type="gramStart"/>
      <w:ins w:id="727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72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id_cell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72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73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ASC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731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73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733" w:author="Максим" w:date="2019-03-10T23:47:00Z">
            <w:rPr>
              <w:ins w:id="73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spellStart"/>
      <w:proofErr w:type="gramStart"/>
      <w:ins w:id="735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73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id_product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73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738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ASC</w:t>
        </w:r>
      </w:ins>
    </w:p>
    <w:p w:rsidR="00851694" w:rsidRPr="004B612D" w:rsidRDefault="00851694" w:rsidP="00851694">
      <w:pPr>
        <w:autoSpaceDE w:val="0"/>
        <w:autoSpaceDN w:val="0"/>
        <w:adjustRightInd w:val="0"/>
        <w:rPr>
          <w:ins w:id="739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740" w:author="Максим" w:date="2019-03-11T00:44:00Z">
            <w:rPr>
              <w:ins w:id="741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742" w:author="Максим" w:date="2019-03-10T23:47:00Z">
        <w:r w:rsidRPr="004B612D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743" w:author="Максим" w:date="2019-03-11T00:44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);</w:t>
        </w:r>
      </w:ins>
    </w:p>
    <w:p w:rsidR="00851694" w:rsidRPr="004B612D" w:rsidRDefault="00851694" w:rsidP="00851694">
      <w:pPr>
        <w:autoSpaceDE w:val="0"/>
        <w:autoSpaceDN w:val="0"/>
        <w:adjustRightInd w:val="0"/>
        <w:rPr>
          <w:ins w:id="74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745" w:author="Максим" w:date="2019-03-11T00:44:00Z">
            <w:rPr>
              <w:ins w:id="74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4B612D" w:rsidRDefault="00851694" w:rsidP="00851694">
      <w:pPr>
        <w:autoSpaceDE w:val="0"/>
        <w:autoSpaceDN w:val="0"/>
        <w:adjustRightInd w:val="0"/>
        <w:rPr>
          <w:ins w:id="747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748" w:author="Максим" w:date="2019-03-11T00:44:00Z">
            <w:rPr>
              <w:ins w:id="749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750" w:author="Максим" w:date="2019-03-10T23:47:00Z">
        <w:r w:rsidRPr="004B612D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751" w:author="Максим" w:date="2019-03-11T00:44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4B612D" w:rsidRDefault="00851694" w:rsidP="00851694">
      <w:pPr>
        <w:autoSpaceDE w:val="0"/>
        <w:autoSpaceDN w:val="0"/>
        <w:adjustRightInd w:val="0"/>
        <w:rPr>
          <w:ins w:id="75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753" w:author="Максим" w:date="2019-03-11T00:44:00Z">
            <w:rPr>
              <w:ins w:id="75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755" w:author="Максим" w:date="2019-03-10T23:47:00Z">
        <w:r w:rsidRPr="004B612D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756" w:author="Максим" w:date="2019-03-11T00:44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 xml:space="preserve">/* Index: </w:t>
        </w:r>
        <w:r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eastAsia="en-US"/>
          </w:rPr>
          <w:t>принадлежит</w:t>
        </w:r>
        <w:r w:rsidRPr="004B612D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757" w:author="Максим" w:date="2019-03-11T00:44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_FK                                        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758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759" w:author="Максим" w:date="2019-03-10T23:47:00Z">
            <w:rPr>
              <w:ins w:id="760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761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762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763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764" w:author="Максим" w:date="2019-03-10T23:47:00Z">
            <w:rPr>
              <w:ins w:id="765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766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76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lastRenderedPageBreak/>
          <w:t>create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76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76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index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77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eastAsia="en-US"/>
          </w:rPr>
          <w:t>принадлежит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77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_FK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772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77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product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774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775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77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777" w:author="Максим" w:date="2019-03-10T23:47:00Z">
            <w:rPr>
              <w:ins w:id="77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spellStart"/>
      <w:proofErr w:type="gramStart"/>
      <w:ins w:id="779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78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id_client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78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782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ASC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783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784" w:author="Максим" w:date="2019-03-10T23:47:00Z">
            <w:rPr>
              <w:ins w:id="785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786" w:author="Максим" w:date="2019-03-10T23:47:00Z"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787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);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788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789" w:author="Максим" w:date="2019-03-10T23:47:00Z">
            <w:rPr>
              <w:ins w:id="790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851694" w:rsidRDefault="00851694" w:rsidP="00851694">
      <w:pPr>
        <w:autoSpaceDE w:val="0"/>
        <w:autoSpaceDN w:val="0"/>
        <w:adjustRightInd w:val="0"/>
        <w:rPr>
          <w:ins w:id="791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792" w:author="Максим" w:date="2019-03-10T23:47:00Z">
            <w:rPr>
              <w:ins w:id="793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794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795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79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797" w:author="Максим" w:date="2019-03-10T23:47:00Z">
            <w:rPr>
              <w:ins w:id="79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799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800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 xml:space="preserve">/* Index: </w:t>
        </w:r>
        <w:r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eastAsia="en-US"/>
          </w:rPr>
          <w:t>хранится</w:t>
        </w:r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801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_FK                                           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80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803" w:author="Максим" w:date="2019-03-10T23:47:00Z">
            <w:rPr>
              <w:ins w:id="80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805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806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807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808" w:author="Максим" w:date="2019-03-10T23:47:00Z">
            <w:rPr>
              <w:ins w:id="809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810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81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create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1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81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index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1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eastAsia="en-US"/>
          </w:rPr>
          <w:t>хранится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1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_FK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816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1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product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818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819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</w:ins>
    </w:p>
    <w:p w:rsidR="00851694" w:rsidRPr="004B612D" w:rsidRDefault="00851694" w:rsidP="00851694">
      <w:pPr>
        <w:autoSpaceDE w:val="0"/>
        <w:autoSpaceDN w:val="0"/>
        <w:adjustRightInd w:val="0"/>
        <w:rPr>
          <w:ins w:id="820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821" w:author="Максим" w:date="2019-03-11T00:44:00Z">
            <w:rPr>
              <w:ins w:id="822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spellStart"/>
      <w:proofErr w:type="gramStart"/>
      <w:ins w:id="823" w:author="Максим" w:date="2019-03-10T23:47:00Z">
        <w:r w:rsidRPr="004B612D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24" w:author="Максим" w:date="2019-03-11T00:44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id_cell</w:t>
        </w:r>
        <w:proofErr w:type="spellEnd"/>
        <w:proofErr w:type="gramEnd"/>
        <w:r w:rsidRPr="004B612D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25" w:author="Максим" w:date="2019-03-11T00:44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4B612D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826" w:author="Максим" w:date="2019-03-11T00:44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ASC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827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828" w:author="Максим" w:date="2019-03-10T23:47:00Z">
            <w:rPr>
              <w:ins w:id="829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830" w:author="Максим" w:date="2019-03-10T23:47:00Z"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831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);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83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833" w:author="Максим" w:date="2019-03-10T23:47:00Z">
            <w:rPr>
              <w:ins w:id="83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851694" w:rsidRDefault="00851694" w:rsidP="00851694">
      <w:pPr>
        <w:autoSpaceDE w:val="0"/>
        <w:autoSpaceDN w:val="0"/>
        <w:adjustRightInd w:val="0"/>
        <w:rPr>
          <w:ins w:id="835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836" w:author="Максим" w:date="2019-03-10T23:47:00Z">
            <w:rPr>
              <w:ins w:id="837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838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839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840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841" w:author="Максим" w:date="2019-03-10T23:47:00Z">
            <w:rPr>
              <w:ins w:id="842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843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844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 xml:space="preserve">/* Table: </w:t>
        </w:r>
        <w:proofErr w:type="spellStart"/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845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status_contracts</w:t>
        </w:r>
        <w:proofErr w:type="spellEnd"/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846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              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847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848" w:author="Максим" w:date="2019-03-10T23:47:00Z">
            <w:rPr>
              <w:ins w:id="849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850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851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85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853" w:author="Максим" w:date="2019-03-10T23:47:00Z">
            <w:rPr>
              <w:ins w:id="85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855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856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create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5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858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or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5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FF00FF"/>
            <w:sz w:val="19"/>
            <w:szCs w:val="19"/>
            <w:highlight w:val="white"/>
            <w:lang w:val="en-US" w:eastAsia="en-US"/>
            <w:rPrChange w:id="860" w:author="Максим" w:date="2019-03-10T23:47:00Z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eastAsia="en-US"/>
              </w:rPr>
            </w:rPrChange>
          </w:rPr>
          <w:t>replace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6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862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table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6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6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status_contracts</w:t>
        </w:r>
        <w:proofErr w:type="spell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6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86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867" w:author="Максим" w:date="2019-03-10T23:47:00Z">
            <w:rPr>
              <w:ins w:id="86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869" w:author="Максим" w:date="2019-03-10T23:47:00Z"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870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871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872" w:author="Максим" w:date="2019-03-10T23:47:00Z">
            <w:rPr>
              <w:ins w:id="873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874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7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7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id_contracts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7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878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integer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7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880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881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882" w:author="Максим" w:date="2019-03-10T23:47:00Z">
            <w:rPr>
              <w:ins w:id="883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884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8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8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id_status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8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888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integer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8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890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not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9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892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893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894" w:author="Максим" w:date="2019-03-10T23:47:00Z">
            <w:rPr>
              <w:ins w:id="895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896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9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898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status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89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90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varchar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901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90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30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903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90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905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90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907" w:author="Максим" w:date="2019-03-10T23:47:00Z">
            <w:rPr>
              <w:ins w:id="90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909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91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91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constraint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91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PK_STATUS_CONTRACTS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91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primary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91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915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key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91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91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clustered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918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91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id_status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920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4B612D" w:rsidRDefault="00851694" w:rsidP="00851694">
      <w:pPr>
        <w:autoSpaceDE w:val="0"/>
        <w:autoSpaceDN w:val="0"/>
        <w:adjustRightInd w:val="0"/>
        <w:rPr>
          <w:ins w:id="921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922" w:author="Максим" w:date="2019-03-11T00:44:00Z">
            <w:rPr>
              <w:ins w:id="923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924" w:author="Максим" w:date="2019-03-10T23:47:00Z">
        <w:r w:rsidRPr="004B612D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925" w:author="Максим" w:date="2019-03-11T00:44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);</w:t>
        </w:r>
      </w:ins>
    </w:p>
    <w:p w:rsidR="00851694" w:rsidRPr="004B612D" w:rsidRDefault="00851694" w:rsidP="00851694">
      <w:pPr>
        <w:autoSpaceDE w:val="0"/>
        <w:autoSpaceDN w:val="0"/>
        <w:adjustRightInd w:val="0"/>
        <w:rPr>
          <w:ins w:id="92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927" w:author="Максим" w:date="2019-03-11T00:44:00Z">
            <w:rPr>
              <w:ins w:id="92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4B612D" w:rsidRDefault="00851694" w:rsidP="00851694">
      <w:pPr>
        <w:autoSpaceDE w:val="0"/>
        <w:autoSpaceDN w:val="0"/>
        <w:adjustRightInd w:val="0"/>
        <w:rPr>
          <w:ins w:id="929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930" w:author="Максим" w:date="2019-03-11T00:44:00Z">
            <w:rPr>
              <w:ins w:id="931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932" w:author="Максим" w:date="2019-03-10T23:47:00Z">
        <w:r w:rsidRPr="004B612D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933" w:author="Максим" w:date="2019-03-11T00:44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4B612D" w:rsidRDefault="00851694" w:rsidP="00851694">
      <w:pPr>
        <w:autoSpaceDE w:val="0"/>
        <w:autoSpaceDN w:val="0"/>
        <w:adjustRightInd w:val="0"/>
        <w:rPr>
          <w:ins w:id="93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935" w:author="Максим" w:date="2019-03-11T00:44:00Z">
            <w:rPr>
              <w:ins w:id="93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937" w:author="Максим" w:date="2019-03-10T23:47:00Z">
        <w:r w:rsidRPr="004B612D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938" w:author="Максим" w:date="2019-03-11T00:44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 xml:space="preserve">/* Index: </w:t>
        </w:r>
        <w:r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eastAsia="en-US"/>
          </w:rPr>
          <w:t>содержит</w:t>
        </w:r>
        <w:r w:rsidRPr="004B612D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939" w:author="Максим" w:date="2019-03-11T00:44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2_FK                                          */</w:t>
        </w:r>
      </w:ins>
    </w:p>
    <w:p w:rsidR="00851694" w:rsidRPr="004B612D" w:rsidRDefault="00851694" w:rsidP="00851694">
      <w:pPr>
        <w:autoSpaceDE w:val="0"/>
        <w:autoSpaceDN w:val="0"/>
        <w:adjustRightInd w:val="0"/>
        <w:rPr>
          <w:ins w:id="940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941" w:author="Максим" w:date="2019-03-11T00:44:00Z">
            <w:rPr>
              <w:ins w:id="942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943" w:author="Максим" w:date="2019-03-10T23:47:00Z">
        <w:r w:rsidRPr="004B612D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944" w:author="Максим" w:date="2019-03-11T00:44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945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946" w:author="Максим" w:date="2019-03-10T23:47:00Z">
            <w:rPr>
              <w:ins w:id="947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948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94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create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95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95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index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95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eastAsia="en-US"/>
          </w:rPr>
          <w:t>содержит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95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2_FK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954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95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95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status_contracts</w:t>
        </w:r>
        <w:proofErr w:type="spellEnd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95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958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959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960" w:author="Максим" w:date="2019-03-10T23:47:00Z">
            <w:rPr>
              <w:ins w:id="961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spellStart"/>
      <w:proofErr w:type="gramStart"/>
      <w:ins w:id="962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96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id_contracts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96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965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ASC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96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967" w:author="Максим" w:date="2019-03-10T23:47:00Z">
            <w:rPr>
              <w:ins w:id="96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969" w:author="Максим" w:date="2019-03-10T23:47:00Z"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970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);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971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972" w:author="Максим" w:date="2019-03-10T23:47:00Z">
            <w:rPr>
              <w:ins w:id="973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851694" w:rsidRDefault="00851694" w:rsidP="00851694">
      <w:pPr>
        <w:autoSpaceDE w:val="0"/>
        <w:autoSpaceDN w:val="0"/>
        <w:adjustRightInd w:val="0"/>
        <w:rPr>
          <w:ins w:id="97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975" w:author="Максим" w:date="2019-03-10T23:47:00Z">
            <w:rPr>
              <w:ins w:id="97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977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978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979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980" w:author="Максим" w:date="2019-03-10T23:47:00Z">
            <w:rPr>
              <w:ins w:id="981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982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983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 xml:space="preserve">/* Table: </w:t>
        </w:r>
        <w:proofErr w:type="spellStart"/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984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storage_cells</w:t>
        </w:r>
        <w:proofErr w:type="spellEnd"/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985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                 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98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987" w:author="Максим" w:date="2019-03-10T23:47:00Z">
            <w:rPr>
              <w:ins w:id="98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989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990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991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992" w:author="Максим" w:date="2019-03-10T23:47:00Z">
            <w:rPr>
              <w:ins w:id="993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994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995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create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99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997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or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99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FF00FF"/>
            <w:sz w:val="19"/>
            <w:szCs w:val="19"/>
            <w:highlight w:val="white"/>
            <w:lang w:val="en-US" w:eastAsia="en-US"/>
            <w:rPrChange w:id="999" w:author="Максим" w:date="2019-03-10T23:47:00Z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eastAsia="en-US"/>
              </w:rPr>
            </w:rPrChange>
          </w:rPr>
          <w:t>replace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0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00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table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0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0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storage_cells</w:t>
        </w:r>
        <w:proofErr w:type="spell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0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005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006" w:author="Максим" w:date="2019-03-10T23:47:00Z">
            <w:rPr>
              <w:ins w:id="1007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008" w:author="Максим" w:date="2019-03-10T23:47:00Z"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009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010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011" w:author="Максим" w:date="2019-03-10T23:47:00Z">
            <w:rPr>
              <w:ins w:id="1012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013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1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1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id_cell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1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01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integer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1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019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not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2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021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02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023" w:author="Максим" w:date="2019-03-10T23:47:00Z">
            <w:rPr>
              <w:ins w:id="102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025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2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2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name_cell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2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02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varchar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030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3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30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032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3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034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035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036" w:author="Максим" w:date="2019-03-10T23:47:00Z">
            <w:rPr>
              <w:ins w:id="1037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038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3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04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constraint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4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PK_STORAGE_CELLS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042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primary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4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044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key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4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046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clustered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047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4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id_cell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049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050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051" w:author="Максим" w:date="2019-03-10T23:47:00Z">
            <w:rPr>
              <w:ins w:id="1052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053" w:author="Максим" w:date="2019-03-10T23:47:00Z"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054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);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055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056" w:author="Максим" w:date="2019-03-10T23:47:00Z">
            <w:rPr>
              <w:ins w:id="1057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851694" w:rsidRDefault="00851694" w:rsidP="00851694">
      <w:pPr>
        <w:autoSpaceDE w:val="0"/>
        <w:autoSpaceDN w:val="0"/>
        <w:adjustRightInd w:val="0"/>
        <w:rPr>
          <w:ins w:id="1058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059" w:author="Максим" w:date="2019-03-10T23:47:00Z">
            <w:rPr>
              <w:ins w:id="1060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061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1062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063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064" w:author="Максим" w:date="2019-03-10T23:47:00Z">
            <w:rPr>
              <w:ins w:id="1065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066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1067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 xml:space="preserve">/* Index: </w:t>
        </w:r>
        <w:proofErr w:type="spellStart"/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1068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storage_cells_PK</w:t>
        </w:r>
        <w:proofErr w:type="spellEnd"/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1069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              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070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071" w:author="Максим" w:date="2019-03-10T23:47:00Z">
            <w:rPr>
              <w:ins w:id="1072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073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1074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075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076" w:author="Максим" w:date="2019-03-10T23:47:00Z">
            <w:rPr>
              <w:ins w:id="1077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1078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07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create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8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08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unique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8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08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clustered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8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085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index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8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8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storage_cells_PK</w:t>
        </w:r>
        <w:proofErr w:type="spell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8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08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9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9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storage_cells</w:t>
        </w:r>
        <w:proofErr w:type="spellEnd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092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093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09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095" w:author="Максим" w:date="2019-03-10T23:47:00Z">
            <w:rPr>
              <w:ins w:id="109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spellStart"/>
      <w:proofErr w:type="gramStart"/>
      <w:ins w:id="1097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9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id_cell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09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10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ASC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101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102" w:author="Максим" w:date="2019-03-10T23:47:00Z">
            <w:rPr>
              <w:ins w:id="1103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104" w:author="Максим" w:date="2019-03-10T23:47:00Z"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105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);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10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107" w:author="Максим" w:date="2019-03-10T23:47:00Z">
            <w:rPr>
              <w:ins w:id="110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851694" w:rsidRDefault="00851694" w:rsidP="00851694">
      <w:pPr>
        <w:autoSpaceDE w:val="0"/>
        <w:autoSpaceDN w:val="0"/>
        <w:adjustRightInd w:val="0"/>
        <w:rPr>
          <w:ins w:id="1109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110" w:author="Максим" w:date="2019-03-10T23:47:00Z">
            <w:rPr>
              <w:ins w:id="1111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112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1113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11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115" w:author="Максим" w:date="2019-03-10T23:47:00Z">
            <w:rPr>
              <w:ins w:id="111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117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1118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 Table: tariffs                                               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119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120" w:author="Максим" w:date="2019-03-10T23:47:00Z">
            <w:rPr>
              <w:ins w:id="1121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122" w:author="Максим" w:date="2019-03-10T23:47:00Z">
        <w:r w:rsidRPr="00851694">
          <w:rPr>
            <w:rFonts w:ascii="Consolas" w:eastAsiaTheme="minorHAnsi" w:hAnsi="Consolas" w:cs="Consolas"/>
            <w:color w:val="008000"/>
            <w:sz w:val="19"/>
            <w:szCs w:val="19"/>
            <w:highlight w:val="white"/>
            <w:lang w:val="en-US" w:eastAsia="en-US"/>
            <w:rPrChange w:id="1123" w:author="Максим" w:date="2019-03-10T23:47:00Z"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eastAsia="en-US"/>
              </w:rPr>
            </w:rPrChange>
          </w:rPr>
          <w:t>/*==============================================================*/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12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125" w:author="Максим" w:date="2019-03-10T23:47:00Z">
            <w:rPr>
              <w:ins w:id="112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1127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128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create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2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130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or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3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FF00FF"/>
            <w:sz w:val="19"/>
            <w:szCs w:val="19"/>
            <w:highlight w:val="white"/>
            <w:lang w:val="en-US" w:eastAsia="en-US"/>
            <w:rPrChange w:id="1132" w:author="Максим" w:date="2019-03-10T23:47:00Z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eastAsia="en-US"/>
              </w:rPr>
            </w:rPrChange>
          </w:rPr>
          <w:t>replace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3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134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table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3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tariffs 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13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137" w:author="Максим" w:date="2019-03-10T23:47:00Z">
            <w:rPr>
              <w:ins w:id="113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139" w:author="Максим" w:date="2019-03-10T23:47:00Z"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140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141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142" w:author="Максим" w:date="2019-03-10T23:47:00Z">
            <w:rPr>
              <w:ins w:id="1143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144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4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4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id_tariffs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4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148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integer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4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150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not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5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152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153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154" w:author="Максим" w:date="2019-03-10T23:47:00Z">
            <w:rPr>
              <w:ins w:id="1155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156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5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spellStart"/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5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name_tariffs</w:t>
        </w:r>
        <w:proofErr w:type="spellEnd"/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5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16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varchar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161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6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30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163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6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165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16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167" w:author="Максим" w:date="2019-03-10T23:47:00Z">
            <w:rPr>
              <w:ins w:id="116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169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7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17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description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7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17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varchar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174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7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100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176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7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178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179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180" w:author="Максим" w:date="2019-03-10T23:47:00Z">
            <w:rPr>
              <w:ins w:id="1181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182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8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8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price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8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186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integer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8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                 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188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null,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189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190" w:author="Максим" w:date="2019-03-10T23:47:00Z">
            <w:rPr>
              <w:ins w:id="1191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192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9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194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constraint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9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PK_TARIFFS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196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primary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9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198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key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19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20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clustered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201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0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id_tariffs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203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20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205" w:author="Максим" w:date="2019-03-10T23:47:00Z">
            <w:rPr>
              <w:ins w:id="120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207" w:author="Максим" w:date="2019-03-10T23:47:00Z"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208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);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209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210" w:author="Максим" w:date="2019-03-10T23:47:00Z">
            <w:rPr>
              <w:ins w:id="1211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851694" w:rsidRDefault="00851694" w:rsidP="00851694">
      <w:pPr>
        <w:autoSpaceDE w:val="0"/>
        <w:autoSpaceDN w:val="0"/>
        <w:adjustRightInd w:val="0"/>
        <w:rPr>
          <w:ins w:id="121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213" w:author="Максим" w:date="2019-03-10T23:47:00Z">
            <w:rPr>
              <w:ins w:id="121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1215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216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alter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1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218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table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1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contracts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220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221" w:author="Максим" w:date="2019-03-10T23:47:00Z">
            <w:rPr>
              <w:ins w:id="1222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223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2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225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add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2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22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constraint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2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FK_CONTRACT_</w:t>
        </w:r>
        <w:r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eastAsia="en-US"/>
          </w:rPr>
          <w:t>ЕСТЬ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2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_TARIFFS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23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foreign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3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232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key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233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3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id_tariffs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235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23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237" w:author="Максим" w:date="2019-03-10T23:47:00Z">
            <w:rPr>
              <w:ins w:id="123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239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4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24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references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4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tariffs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24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244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4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id_tariffs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246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247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248" w:author="Максим" w:date="2019-03-10T23:47:00Z">
            <w:rPr>
              <w:ins w:id="1249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250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5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252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5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FF00FF"/>
            <w:sz w:val="19"/>
            <w:szCs w:val="19"/>
            <w:highlight w:val="white"/>
            <w:lang w:val="en-US" w:eastAsia="en-US"/>
            <w:rPrChange w:id="1254" w:author="Максим" w:date="2019-03-10T23:47:00Z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eastAsia="en-US"/>
              </w:rPr>
            </w:rPrChange>
          </w:rPr>
          <w:t>update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5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256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restrict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257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258" w:author="Максим" w:date="2019-03-10T23:47:00Z">
            <w:rPr>
              <w:ins w:id="1259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260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6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262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6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264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delete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6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266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restrict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267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;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268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269" w:author="Максим" w:date="2019-03-10T23:47:00Z">
            <w:rPr>
              <w:ins w:id="1270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851694" w:rsidRDefault="00851694" w:rsidP="00851694">
      <w:pPr>
        <w:autoSpaceDE w:val="0"/>
        <w:autoSpaceDN w:val="0"/>
        <w:adjustRightInd w:val="0"/>
        <w:rPr>
          <w:ins w:id="1271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272" w:author="Максим" w:date="2019-03-10T23:47:00Z">
            <w:rPr>
              <w:ins w:id="1273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1274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275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alter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7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27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table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7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contracts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279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280" w:author="Максим" w:date="2019-03-10T23:47:00Z">
            <w:rPr>
              <w:ins w:id="1281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282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8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lastRenderedPageBreak/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284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add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8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286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constraint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8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FK_CONTRACT_</w:t>
        </w:r>
        <w:r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eastAsia="en-US"/>
          </w:rPr>
          <w:t>ЗАКЛЮЧАЕТ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8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_CLIENTS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28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foreign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9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29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key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292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9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id_client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294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295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296" w:author="Максим" w:date="2019-03-10T23:47:00Z">
            <w:rPr>
              <w:ins w:id="1297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298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29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0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references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0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clients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02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303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0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id_client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305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30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307" w:author="Максим" w:date="2019-03-10T23:47:00Z">
            <w:rPr>
              <w:ins w:id="130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309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1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1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1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FF00FF"/>
            <w:sz w:val="19"/>
            <w:szCs w:val="19"/>
            <w:highlight w:val="white"/>
            <w:lang w:val="en-US" w:eastAsia="en-US"/>
            <w:rPrChange w:id="1313" w:author="Максим" w:date="2019-03-10T23:47:00Z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eastAsia="en-US"/>
              </w:rPr>
            </w:rPrChange>
          </w:rPr>
          <w:t>update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1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15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restrict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31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317" w:author="Максим" w:date="2019-03-10T23:47:00Z">
            <w:rPr>
              <w:ins w:id="131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319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2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2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2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2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delete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2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25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restrict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326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;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327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328" w:author="Максим" w:date="2019-03-10T23:47:00Z">
            <w:rPr>
              <w:ins w:id="1329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851694" w:rsidRDefault="00851694" w:rsidP="00851694">
      <w:pPr>
        <w:autoSpaceDE w:val="0"/>
        <w:autoSpaceDN w:val="0"/>
        <w:adjustRightInd w:val="0"/>
        <w:rPr>
          <w:ins w:id="1330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331" w:author="Максим" w:date="2019-03-10T23:47:00Z">
            <w:rPr>
              <w:ins w:id="1332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1333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34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alter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3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36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table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3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contracts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338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339" w:author="Максим" w:date="2019-03-10T23:47:00Z">
            <w:rPr>
              <w:ins w:id="1340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341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4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4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add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4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45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constraint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4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FK_CONTRACT_</w:t>
        </w:r>
        <w:r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eastAsia="en-US"/>
          </w:rPr>
          <w:t>СОДЕРЖИТ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4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_STATUS_C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48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foreign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4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5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key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351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5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id_status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353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35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355" w:author="Максим" w:date="2019-03-10T23:47:00Z">
            <w:rPr>
              <w:ins w:id="135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357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5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5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references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6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6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status_contracts</w:t>
        </w:r>
        <w:proofErr w:type="spellEnd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62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363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6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id_status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365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36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367" w:author="Максим" w:date="2019-03-10T23:47:00Z">
            <w:rPr>
              <w:ins w:id="136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369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7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7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7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FF00FF"/>
            <w:sz w:val="19"/>
            <w:szCs w:val="19"/>
            <w:highlight w:val="white"/>
            <w:lang w:val="en-US" w:eastAsia="en-US"/>
            <w:rPrChange w:id="1373" w:author="Максим" w:date="2019-03-10T23:47:00Z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eastAsia="en-US"/>
              </w:rPr>
            </w:rPrChange>
          </w:rPr>
          <w:t>update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7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75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restrict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37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377" w:author="Максим" w:date="2019-03-10T23:47:00Z">
            <w:rPr>
              <w:ins w:id="137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379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8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8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8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8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delete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8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85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restrict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386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;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387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388" w:author="Максим" w:date="2019-03-10T23:47:00Z">
            <w:rPr>
              <w:ins w:id="1389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851694" w:rsidRDefault="00851694" w:rsidP="00851694">
      <w:pPr>
        <w:autoSpaceDE w:val="0"/>
        <w:autoSpaceDN w:val="0"/>
        <w:adjustRightInd w:val="0"/>
        <w:rPr>
          <w:ins w:id="1390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391" w:author="Максим" w:date="2019-03-10T23:47:00Z">
            <w:rPr>
              <w:ins w:id="1392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1393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94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alter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9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396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table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39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passport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398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399" w:author="Максим" w:date="2019-03-10T23:47:00Z">
            <w:rPr>
              <w:ins w:id="1400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401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0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40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add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0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405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constraint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0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FK_PASSPORT_RELATIONS_CLIENTS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40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foreign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0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40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key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410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1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id_client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412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413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414" w:author="Максим" w:date="2019-03-10T23:47:00Z">
            <w:rPr>
              <w:ins w:id="1415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416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1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418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references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1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clients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42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421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2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id_client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423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42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425" w:author="Максим" w:date="2019-03-10T23:47:00Z">
            <w:rPr>
              <w:ins w:id="142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427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2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42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3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FF00FF"/>
            <w:sz w:val="19"/>
            <w:szCs w:val="19"/>
            <w:highlight w:val="white"/>
            <w:lang w:val="en-US" w:eastAsia="en-US"/>
            <w:rPrChange w:id="1431" w:author="Максим" w:date="2019-03-10T23:47:00Z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eastAsia="en-US"/>
              </w:rPr>
            </w:rPrChange>
          </w:rPr>
          <w:t>update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3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43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restrict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43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435" w:author="Максим" w:date="2019-03-10T23:47:00Z">
            <w:rPr>
              <w:ins w:id="143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437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3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43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4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44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delete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4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44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restrict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444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;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445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446" w:author="Максим" w:date="2019-03-10T23:47:00Z">
            <w:rPr>
              <w:ins w:id="1447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851694" w:rsidRDefault="00851694" w:rsidP="00851694">
      <w:pPr>
        <w:autoSpaceDE w:val="0"/>
        <w:autoSpaceDN w:val="0"/>
        <w:adjustRightInd w:val="0"/>
        <w:rPr>
          <w:ins w:id="1448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449" w:author="Максим" w:date="2019-03-10T23:47:00Z">
            <w:rPr>
              <w:ins w:id="1450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1451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452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alter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5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454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table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5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product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45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457" w:author="Максим" w:date="2019-03-10T23:47:00Z">
            <w:rPr>
              <w:ins w:id="145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459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6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46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add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6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46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constraint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6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FK_PRODUCT_</w:t>
        </w:r>
        <w:r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eastAsia="en-US"/>
          </w:rPr>
          <w:t>В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6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_CONTRACT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466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foreign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6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468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key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469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7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id_contracts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471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47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473" w:author="Максим" w:date="2019-03-10T23:47:00Z">
            <w:rPr>
              <w:ins w:id="147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475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7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47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references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7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contracts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47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480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8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id_contracts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482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483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484" w:author="Максим" w:date="2019-03-10T23:47:00Z">
            <w:rPr>
              <w:ins w:id="1485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486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8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488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8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FF00FF"/>
            <w:sz w:val="19"/>
            <w:szCs w:val="19"/>
            <w:highlight w:val="white"/>
            <w:lang w:val="en-US" w:eastAsia="en-US"/>
            <w:rPrChange w:id="1490" w:author="Максим" w:date="2019-03-10T23:47:00Z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eastAsia="en-US"/>
              </w:rPr>
            </w:rPrChange>
          </w:rPr>
          <w:t>update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9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492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restrict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493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494" w:author="Максим" w:date="2019-03-10T23:47:00Z">
            <w:rPr>
              <w:ins w:id="1495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496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9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498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49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0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delete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0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02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restrict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503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;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50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505" w:author="Максим" w:date="2019-03-10T23:47:00Z">
            <w:rPr>
              <w:ins w:id="150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851694" w:rsidRDefault="00851694" w:rsidP="00851694">
      <w:pPr>
        <w:autoSpaceDE w:val="0"/>
        <w:autoSpaceDN w:val="0"/>
        <w:adjustRightInd w:val="0"/>
        <w:rPr>
          <w:ins w:id="1507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508" w:author="Максим" w:date="2019-03-10T23:47:00Z">
            <w:rPr>
              <w:ins w:id="1509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1510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1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alter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1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13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table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1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product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515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516" w:author="Максим" w:date="2019-03-10T23:47:00Z">
            <w:rPr>
              <w:ins w:id="1517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518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1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2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add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2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22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constraint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2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FK_PRODUCT_</w:t>
        </w:r>
        <w:r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eastAsia="en-US"/>
          </w:rPr>
          <w:t>ПРИНАДЛЕЖ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2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_CLIENTS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25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foreign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2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2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key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528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2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id_client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530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531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532" w:author="Максим" w:date="2019-03-10T23:47:00Z">
            <w:rPr>
              <w:ins w:id="1533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534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3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36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references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3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clients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38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539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4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id_client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541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54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543" w:author="Максим" w:date="2019-03-10T23:47:00Z">
            <w:rPr>
              <w:ins w:id="154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545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4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4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4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FF00FF"/>
            <w:sz w:val="19"/>
            <w:szCs w:val="19"/>
            <w:highlight w:val="white"/>
            <w:lang w:val="en-US" w:eastAsia="en-US"/>
            <w:rPrChange w:id="1549" w:author="Максим" w:date="2019-03-10T23:47:00Z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eastAsia="en-US"/>
              </w:rPr>
            </w:rPrChange>
          </w:rPr>
          <w:t>update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5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5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restrict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55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553" w:author="Максим" w:date="2019-03-10T23:47:00Z">
            <w:rPr>
              <w:ins w:id="155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555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5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5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5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5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delete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6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6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restrict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562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;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563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564" w:author="Максим" w:date="2019-03-10T23:47:00Z">
            <w:rPr>
              <w:ins w:id="1565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851694" w:rsidRDefault="00851694" w:rsidP="00851694">
      <w:pPr>
        <w:autoSpaceDE w:val="0"/>
        <w:autoSpaceDN w:val="0"/>
        <w:adjustRightInd w:val="0"/>
        <w:rPr>
          <w:ins w:id="156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567" w:author="Максим" w:date="2019-03-10T23:47:00Z">
            <w:rPr>
              <w:ins w:id="156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1569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7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alter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7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72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table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7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product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574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575" w:author="Максим" w:date="2019-03-10T23:47:00Z">
            <w:rPr>
              <w:ins w:id="1576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577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7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7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add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8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8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constraint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82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FK_PRODUCT_</w:t>
        </w:r>
        <w:r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eastAsia="en-US"/>
          </w:rPr>
          <w:t>ХРАНИТСЯ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8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_STORAGE_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84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foreign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8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86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key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587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8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id_cell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589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590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591" w:author="Максим" w:date="2019-03-10T23:47:00Z">
            <w:rPr>
              <w:ins w:id="1592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593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9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95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references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9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59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storage_cells</w:t>
        </w:r>
        <w:proofErr w:type="spellEnd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598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599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0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id_cell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601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60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603" w:author="Максим" w:date="2019-03-10T23:47:00Z">
            <w:rPr>
              <w:ins w:id="160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605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0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60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0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FF00FF"/>
            <w:sz w:val="19"/>
            <w:szCs w:val="19"/>
            <w:highlight w:val="white"/>
            <w:lang w:val="en-US" w:eastAsia="en-US"/>
            <w:rPrChange w:id="1609" w:author="Максим" w:date="2019-03-10T23:47:00Z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eastAsia="en-US"/>
              </w:rPr>
            </w:rPrChange>
          </w:rPr>
          <w:t>update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1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61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restrict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61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613" w:author="Максим" w:date="2019-03-10T23:47:00Z">
            <w:rPr>
              <w:ins w:id="161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615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1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61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1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619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delete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2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62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restrict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622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;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623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624" w:author="Максим" w:date="2019-03-10T23:47:00Z">
            <w:rPr>
              <w:ins w:id="1625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</w:p>
    <w:p w:rsidR="00851694" w:rsidRPr="00851694" w:rsidRDefault="00851694" w:rsidP="00851694">
      <w:pPr>
        <w:autoSpaceDE w:val="0"/>
        <w:autoSpaceDN w:val="0"/>
        <w:adjustRightInd w:val="0"/>
        <w:rPr>
          <w:ins w:id="1626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627" w:author="Максим" w:date="2019-03-10T23:47:00Z">
            <w:rPr>
              <w:ins w:id="1628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proofErr w:type="gramStart"/>
      <w:ins w:id="1629" w:author="Максим" w:date="2019-03-10T23:47:00Z"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63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alter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3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632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table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3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3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status_contracts</w:t>
        </w:r>
        <w:proofErr w:type="spellEnd"/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635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636" w:author="Максим" w:date="2019-03-10T23:47:00Z">
            <w:rPr>
              <w:ins w:id="1637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638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3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640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add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41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642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constraint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43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FK_STATUS_C_</w:t>
        </w:r>
        <w:r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eastAsia="en-US"/>
          </w:rPr>
          <w:t>СОДЕРЖИТ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4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2_CONTRACT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645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foreign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4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64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key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648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49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id_contracts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650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651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652" w:author="Максим" w:date="2019-03-10T23:47:00Z">
            <w:rPr>
              <w:ins w:id="1653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654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55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656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references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57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contracts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658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659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(</w:t>
        </w:r>
        <w:proofErr w:type="spellStart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6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>id_contracts</w:t>
        </w:r>
        <w:proofErr w:type="spellEnd"/>
        <w:r w:rsidRPr="00851694"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val="en-US" w:eastAsia="en-US"/>
            <w:rPrChange w:id="1661" w:author="Максим" w:date="2019-03-10T23:47:00Z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eastAsia="en-US"/>
              </w:rPr>
            </w:rPrChange>
          </w:rPr>
          <w:t>)</w:t>
        </w:r>
      </w:ins>
    </w:p>
    <w:p w:rsidR="00851694" w:rsidRPr="00851694" w:rsidRDefault="00851694" w:rsidP="00851694">
      <w:pPr>
        <w:autoSpaceDE w:val="0"/>
        <w:autoSpaceDN w:val="0"/>
        <w:adjustRightInd w:val="0"/>
        <w:rPr>
          <w:ins w:id="166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  <w:rPrChange w:id="1663" w:author="Максим" w:date="2019-03-10T23:47:00Z">
            <w:rPr>
              <w:ins w:id="1664" w:author="Максим" w:date="2019-03-10T23:47:00Z"/>
              <w:rFonts w:ascii="Consolas" w:eastAsiaTheme="minorHAnsi" w:hAnsi="Consolas" w:cs="Consolas"/>
              <w:color w:val="000000"/>
              <w:sz w:val="19"/>
              <w:szCs w:val="19"/>
              <w:highlight w:val="white"/>
              <w:lang w:eastAsia="en-US"/>
            </w:rPr>
          </w:rPrChange>
        </w:rPr>
      </w:pPr>
      <w:ins w:id="1665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66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gramStart"/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667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on</w:t>
        </w:r>
        <w:proofErr w:type="gramEnd"/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68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FF00FF"/>
            <w:sz w:val="19"/>
            <w:szCs w:val="19"/>
            <w:highlight w:val="white"/>
            <w:lang w:val="en-US" w:eastAsia="en-US"/>
            <w:rPrChange w:id="1669" w:author="Максим" w:date="2019-03-10T23:47:00Z"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eastAsia="en-US"/>
              </w:rPr>
            </w:rPrChange>
          </w:rPr>
          <w:t>update</w:t>
        </w:r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70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</w:t>
        </w:r>
        <w:r w:rsidRPr="00851694"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val="en-US" w:eastAsia="en-US"/>
            <w:rPrChange w:id="1671" w:author="Максим" w:date="2019-03-10T23:47:00Z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rPrChange>
          </w:rPr>
          <w:t>restrict</w:t>
        </w:r>
      </w:ins>
    </w:p>
    <w:p w:rsidR="00851694" w:rsidRDefault="00851694" w:rsidP="00851694">
      <w:pPr>
        <w:autoSpaceDE w:val="0"/>
        <w:autoSpaceDN w:val="0"/>
        <w:adjustRightInd w:val="0"/>
        <w:rPr>
          <w:ins w:id="1672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ins w:id="1673" w:author="Максим" w:date="2019-03-10T23:47:00Z">
        <w:r w:rsidRPr="00851694"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val="en-US" w:eastAsia="en-US"/>
            <w:rPrChange w:id="1674" w:author="Максим" w:date="2019-03-10T23:47:00Z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rPrChange>
          </w:rPr>
          <w:t xml:space="preserve">      </w:t>
        </w:r>
        <w:proofErr w:type="spellStart"/>
        <w:r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eastAsia="en-US"/>
          </w:rPr>
          <w:t>on</w:t>
        </w:r>
        <w:proofErr w:type="spellEnd"/>
        <w:r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eastAsia="en-US"/>
          </w:rPr>
          <w:t xml:space="preserve"> </w:t>
        </w:r>
        <w:proofErr w:type="spellStart"/>
        <w:r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eastAsia="en-US"/>
          </w:rPr>
          <w:t>delete</w:t>
        </w:r>
        <w:proofErr w:type="spellEnd"/>
        <w:r>
          <w:rPr>
            <w:rFonts w:ascii="Consolas" w:eastAsiaTheme="minorHAnsi" w:hAnsi="Consolas" w:cs="Consolas"/>
            <w:color w:val="000000"/>
            <w:sz w:val="19"/>
            <w:szCs w:val="19"/>
            <w:highlight w:val="white"/>
            <w:lang w:eastAsia="en-US"/>
          </w:rPr>
          <w:t xml:space="preserve"> </w:t>
        </w:r>
        <w:proofErr w:type="spellStart"/>
        <w:r>
          <w:rPr>
            <w:rFonts w:ascii="Consolas" w:eastAsiaTheme="minorHAnsi" w:hAnsi="Consolas" w:cs="Consolas"/>
            <w:color w:val="0000FF"/>
            <w:sz w:val="19"/>
            <w:szCs w:val="19"/>
            <w:highlight w:val="white"/>
            <w:lang w:eastAsia="en-US"/>
          </w:rPr>
          <w:t>restrict</w:t>
        </w:r>
        <w:proofErr w:type="spellEnd"/>
        <w:r>
          <w:rPr>
            <w:rFonts w:ascii="Consolas" w:eastAsiaTheme="minorHAnsi" w:hAnsi="Consolas" w:cs="Consolas"/>
            <w:color w:val="808080"/>
            <w:sz w:val="19"/>
            <w:szCs w:val="19"/>
            <w:highlight w:val="white"/>
            <w:lang w:eastAsia="en-US"/>
          </w:rPr>
          <w:t>;</w:t>
        </w:r>
      </w:ins>
    </w:p>
    <w:p w:rsidR="00851694" w:rsidRDefault="00851694" w:rsidP="00851694">
      <w:pPr>
        <w:autoSpaceDE w:val="0"/>
        <w:autoSpaceDN w:val="0"/>
        <w:adjustRightInd w:val="0"/>
        <w:rPr>
          <w:ins w:id="1675" w:author="Максим" w:date="2019-03-10T23:47:00Z"/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A29E0" w:rsidRPr="004A29E0" w:rsidDel="00851694" w:rsidRDefault="004A29E0" w:rsidP="004A29E0">
      <w:pPr>
        <w:rPr>
          <w:del w:id="1676" w:author="Максим" w:date="2019-03-10T23:47:00Z"/>
          <w:rFonts w:ascii="Consolas" w:hAnsi="Consolas"/>
          <w:lang w:val="en-US"/>
        </w:rPr>
      </w:pPr>
      <w:del w:id="1677" w:author="Максим" w:date="2019-03-10T23:47:00Z">
        <w:r w:rsidRPr="004A29E0" w:rsidDel="00851694">
          <w:rPr>
            <w:rFonts w:ascii="Consolas" w:hAnsi="Consolas"/>
            <w:lang w:val="en-US"/>
          </w:rPr>
          <w:delText>/*==============================================================*/</w:delText>
        </w:r>
      </w:del>
    </w:p>
    <w:p w:rsidR="004A29E0" w:rsidRPr="004A29E0" w:rsidDel="00851694" w:rsidRDefault="004A29E0" w:rsidP="004A29E0">
      <w:pPr>
        <w:rPr>
          <w:del w:id="1678" w:author="Максим" w:date="2019-03-10T23:47:00Z"/>
          <w:rFonts w:ascii="Consolas" w:hAnsi="Consolas"/>
          <w:lang w:val="en-US"/>
        </w:rPr>
      </w:pPr>
      <w:del w:id="1679" w:author="Максим" w:date="2019-03-10T23:47:00Z">
        <w:r w:rsidRPr="004A29E0" w:rsidDel="00851694">
          <w:rPr>
            <w:rFonts w:ascii="Consolas" w:hAnsi="Consolas"/>
            <w:lang w:val="en-US"/>
          </w:rPr>
          <w:delText>/* DBMS name:      Microsoft SQL Server 2012                    */</w:delText>
        </w:r>
      </w:del>
    </w:p>
    <w:p w:rsidR="004A29E0" w:rsidRPr="004A29E0" w:rsidDel="00851694" w:rsidRDefault="004A29E0" w:rsidP="004A29E0">
      <w:pPr>
        <w:rPr>
          <w:del w:id="1680" w:author="Максим" w:date="2019-03-10T23:47:00Z"/>
          <w:rFonts w:ascii="Consolas" w:hAnsi="Consolas"/>
          <w:lang w:val="en-US"/>
        </w:rPr>
      </w:pPr>
      <w:del w:id="1681" w:author="Максим" w:date="2019-03-10T23:47:00Z">
        <w:r w:rsidRPr="004A29E0" w:rsidDel="00851694">
          <w:rPr>
            <w:rFonts w:ascii="Consolas" w:hAnsi="Consolas"/>
            <w:lang w:val="en-US"/>
          </w:rPr>
          <w:delText>/* Created on:     22.02.2019 13:28:27                          */</w:delText>
        </w:r>
      </w:del>
    </w:p>
    <w:p w:rsidR="004A29E0" w:rsidRPr="004A29E0" w:rsidDel="00851694" w:rsidRDefault="004A29E0" w:rsidP="004A29E0">
      <w:pPr>
        <w:rPr>
          <w:del w:id="1682" w:author="Максим" w:date="2019-03-10T23:47:00Z"/>
          <w:rFonts w:ascii="Consolas" w:hAnsi="Consolas"/>
          <w:lang w:val="en-US"/>
        </w:rPr>
      </w:pPr>
      <w:del w:id="1683" w:author="Максим" w:date="2019-03-10T23:47:00Z">
        <w:r w:rsidRPr="004A29E0" w:rsidDel="00851694">
          <w:rPr>
            <w:rFonts w:ascii="Consolas" w:hAnsi="Consolas"/>
            <w:lang w:val="en-US"/>
          </w:rPr>
          <w:delText>/*==============================================================*/</w:delText>
        </w:r>
      </w:del>
    </w:p>
    <w:p w:rsidR="004A29E0" w:rsidRPr="004A29E0" w:rsidDel="00851694" w:rsidRDefault="004A29E0" w:rsidP="004A29E0">
      <w:pPr>
        <w:rPr>
          <w:del w:id="1684" w:author="Максим" w:date="2019-03-10T23:47:00Z"/>
          <w:rFonts w:ascii="Consolas" w:hAnsi="Consolas"/>
          <w:lang w:val="en-US"/>
        </w:rPr>
      </w:pPr>
    </w:p>
    <w:p w:rsidR="004A29E0" w:rsidRPr="004A29E0" w:rsidDel="00851694" w:rsidRDefault="004A29E0" w:rsidP="004A29E0">
      <w:pPr>
        <w:rPr>
          <w:del w:id="1685" w:author="Максим" w:date="2019-03-10T23:47:00Z"/>
          <w:rFonts w:ascii="Consolas" w:hAnsi="Consolas"/>
          <w:lang w:val="en-US"/>
        </w:rPr>
      </w:pPr>
    </w:p>
    <w:p w:rsidR="004A29E0" w:rsidRPr="004A29E0" w:rsidDel="00851694" w:rsidRDefault="004A29E0" w:rsidP="004A29E0">
      <w:pPr>
        <w:rPr>
          <w:del w:id="1686" w:author="Максим" w:date="2019-03-10T23:47:00Z"/>
          <w:rFonts w:ascii="Consolas" w:hAnsi="Consolas"/>
          <w:lang w:val="en-US"/>
        </w:rPr>
      </w:pPr>
      <w:del w:id="1687" w:author="Максим" w:date="2019-03-10T23:47:00Z">
        <w:r w:rsidRPr="004A29E0" w:rsidDel="00851694">
          <w:rPr>
            <w:rFonts w:ascii="Consolas" w:hAnsi="Consolas"/>
            <w:lang w:val="en-US"/>
          </w:rPr>
          <w:delText>/*==============================================================*/</w:delText>
        </w:r>
      </w:del>
    </w:p>
    <w:p w:rsidR="004A29E0" w:rsidRPr="004A29E0" w:rsidDel="00851694" w:rsidRDefault="004A29E0" w:rsidP="004A29E0">
      <w:pPr>
        <w:rPr>
          <w:del w:id="1688" w:author="Максим" w:date="2019-03-10T23:47:00Z"/>
          <w:rFonts w:ascii="Consolas" w:hAnsi="Consolas"/>
          <w:lang w:val="en-US"/>
        </w:rPr>
      </w:pPr>
      <w:del w:id="1689" w:author="Максим" w:date="2019-03-10T23:47:00Z">
        <w:r w:rsidRPr="004A29E0" w:rsidDel="00851694">
          <w:rPr>
            <w:rFonts w:ascii="Consolas" w:hAnsi="Consolas"/>
            <w:lang w:val="en-US"/>
          </w:rPr>
          <w:delText>/* Table: Breakage                                              */</w:delText>
        </w:r>
      </w:del>
    </w:p>
    <w:p w:rsidR="004A29E0" w:rsidRPr="004A29E0" w:rsidDel="00851694" w:rsidRDefault="004A29E0" w:rsidP="004A29E0">
      <w:pPr>
        <w:rPr>
          <w:del w:id="1690" w:author="Максим" w:date="2019-03-10T23:47:00Z"/>
          <w:rFonts w:ascii="Consolas" w:hAnsi="Consolas"/>
          <w:lang w:val="en-US"/>
        </w:rPr>
      </w:pPr>
      <w:del w:id="1691" w:author="Максим" w:date="2019-03-10T23:47:00Z">
        <w:r w:rsidRPr="004A29E0" w:rsidDel="00851694">
          <w:rPr>
            <w:rFonts w:ascii="Consolas" w:hAnsi="Consolas"/>
            <w:lang w:val="en-US"/>
          </w:rPr>
          <w:delText>/*==============================================================*/</w:delText>
        </w:r>
      </w:del>
    </w:p>
    <w:p w:rsidR="004A29E0" w:rsidRPr="004A29E0" w:rsidDel="00851694" w:rsidRDefault="004A29E0" w:rsidP="004A29E0">
      <w:pPr>
        <w:rPr>
          <w:del w:id="1692" w:author="Максим" w:date="2019-03-10T23:47:00Z"/>
          <w:rFonts w:ascii="Consolas" w:hAnsi="Consolas"/>
          <w:lang w:val="en-US"/>
        </w:rPr>
      </w:pPr>
      <w:del w:id="1693" w:author="Максим" w:date="2019-03-10T23:47:00Z">
        <w:r w:rsidRPr="004A29E0" w:rsidDel="00851694">
          <w:rPr>
            <w:rFonts w:ascii="Consolas" w:hAnsi="Consolas"/>
            <w:lang w:val="en-US"/>
          </w:rPr>
          <w:delText>create table Breakage (</w:delText>
        </w:r>
      </w:del>
    </w:p>
    <w:p w:rsidR="004A29E0" w:rsidRPr="004A29E0" w:rsidDel="00851694" w:rsidRDefault="004A29E0" w:rsidP="004A29E0">
      <w:pPr>
        <w:rPr>
          <w:del w:id="1694" w:author="Максим" w:date="2019-03-10T23:47:00Z"/>
          <w:rFonts w:ascii="Consolas" w:hAnsi="Consolas"/>
          <w:lang w:val="en-US"/>
        </w:rPr>
      </w:pPr>
      <w:del w:id="1695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Date_breakage        datetime             not null,</w:delText>
        </w:r>
      </w:del>
    </w:p>
    <w:p w:rsidR="004A29E0" w:rsidRPr="004A29E0" w:rsidDel="00851694" w:rsidRDefault="004A29E0" w:rsidP="004A29E0">
      <w:pPr>
        <w:rPr>
          <w:del w:id="1696" w:author="Максим" w:date="2019-03-10T23:47:00Z"/>
          <w:rFonts w:ascii="Consolas" w:hAnsi="Consolas"/>
          <w:lang w:val="en-US"/>
        </w:rPr>
      </w:pPr>
      <w:del w:id="1697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Type_Breakage_type   text                 not null,</w:delText>
        </w:r>
      </w:del>
    </w:p>
    <w:p w:rsidR="004A29E0" w:rsidRPr="004A29E0" w:rsidDel="00851694" w:rsidRDefault="004A29E0" w:rsidP="004A29E0">
      <w:pPr>
        <w:rPr>
          <w:del w:id="1698" w:author="Максим" w:date="2019-03-10T23:47:00Z"/>
          <w:rFonts w:ascii="Consolas" w:hAnsi="Consolas"/>
          <w:lang w:val="en-US"/>
        </w:rPr>
      </w:pPr>
      <w:del w:id="1699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ID_breakage          int                  not null,</w:delText>
        </w:r>
      </w:del>
    </w:p>
    <w:p w:rsidR="004A29E0" w:rsidRPr="004A29E0" w:rsidDel="00851694" w:rsidRDefault="004A29E0" w:rsidP="004A29E0">
      <w:pPr>
        <w:rPr>
          <w:del w:id="1700" w:author="Максим" w:date="2019-03-10T23:47:00Z"/>
          <w:rFonts w:ascii="Consolas" w:hAnsi="Consolas"/>
          <w:lang w:val="en-US"/>
        </w:rPr>
      </w:pPr>
      <w:del w:id="1701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Registration_number  int                  not null,</w:delText>
        </w:r>
      </w:del>
    </w:p>
    <w:p w:rsidR="004A29E0" w:rsidRPr="004A29E0" w:rsidDel="00851694" w:rsidRDefault="004A29E0" w:rsidP="004A29E0">
      <w:pPr>
        <w:rPr>
          <w:del w:id="1702" w:author="Максим" w:date="2019-03-10T23:47:00Z"/>
          <w:rFonts w:ascii="Consolas" w:hAnsi="Consolas"/>
          <w:lang w:val="en-US"/>
        </w:rPr>
      </w:pPr>
      <w:del w:id="1703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ID_repair            int                  not null,</w:delText>
        </w:r>
      </w:del>
    </w:p>
    <w:p w:rsidR="004A29E0" w:rsidRPr="004A29E0" w:rsidDel="00851694" w:rsidRDefault="004A29E0" w:rsidP="004A29E0">
      <w:pPr>
        <w:rPr>
          <w:del w:id="1704" w:author="Максим" w:date="2019-03-10T23:47:00Z"/>
          <w:rFonts w:ascii="Consolas" w:hAnsi="Consolas"/>
          <w:lang w:val="en-US"/>
        </w:rPr>
      </w:pPr>
      <w:del w:id="1705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Description          text                 null,</w:delText>
        </w:r>
      </w:del>
    </w:p>
    <w:p w:rsidR="004A29E0" w:rsidRPr="004A29E0" w:rsidDel="00851694" w:rsidRDefault="004A29E0" w:rsidP="004A29E0">
      <w:pPr>
        <w:rPr>
          <w:del w:id="1706" w:author="Максим" w:date="2019-03-10T23:47:00Z"/>
          <w:rFonts w:ascii="Consolas" w:hAnsi="Consolas"/>
          <w:lang w:val="en-US"/>
        </w:rPr>
      </w:pPr>
      <w:del w:id="1707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constraint PK_BREAKAGE primary key (ID_breakage)</w:delText>
        </w:r>
      </w:del>
    </w:p>
    <w:p w:rsidR="004A29E0" w:rsidRPr="004A29E0" w:rsidDel="00851694" w:rsidRDefault="004A29E0" w:rsidP="004A29E0">
      <w:pPr>
        <w:rPr>
          <w:del w:id="1708" w:author="Максим" w:date="2019-03-10T23:47:00Z"/>
          <w:rFonts w:ascii="Consolas" w:hAnsi="Consolas"/>
          <w:lang w:val="en-US"/>
        </w:rPr>
      </w:pPr>
      <w:del w:id="1709" w:author="Максим" w:date="2019-03-10T23:47:00Z">
        <w:r w:rsidRPr="004A29E0" w:rsidDel="00851694">
          <w:rPr>
            <w:rFonts w:ascii="Consolas" w:hAnsi="Consolas"/>
            <w:lang w:val="en-US"/>
          </w:rPr>
          <w:delText>)</w:delText>
        </w:r>
      </w:del>
    </w:p>
    <w:p w:rsidR="004A29E0" w:rsidRPr="004A29E0" w:rsidDel="00851694" w:rsidRDefault="004A29E0" w:rsidP="004A29E0">
      <w:pPr>
        <w:rPr>
          <w:del w:id="1710" w:author="Максим" w:date="2019-03-10T23:47:00Z"/>
          <w:rFonts w:ascii="Consolas" w:hAnsi="Consolas"/>
          <w:lang w:val="en-US"/>
        </w:rPr>
      </w:pPr>
      <w:del w:id="1711" w:author="Максим" w:date="2019-03-10T23:47:00Z">
        <w:r w:rsidRPr="004A29E0" w:rsidDel="00851694">
          <w:rPr>
            <w:rFonts w:ascii="Consolas" w:hAnsi="Consolas"/>
            <w:lang w:val="en-US"/>
          </w:rPr>
          <w:delText>go</w:delText>
        </w:r>
      </w:del>
    </w:p>
    <w:p w:rsidR="004A29E0" w:rsidRPr="004A29E0" w:rsidDel="00851694" w:rsidRDefault="004A29E0" w:rsidP="004A29E0">
      <w:pPr>
        <w:rPr>
          <w:del w:id="1712" w:author="Максим" w:date="2019-03-10T23:47:00Z"/>
          <w:rFonts w:ascii="Consolas" w:hAnsi="Consolas"/>
          <w:lang w:val="en-US"/>
        </w:rPr>
      </w:pPr>
    </w:p>
    <w:p w:rsidR="004A29E0" w:rsidRPr="004A29E0" w:rsidDel="00851694" w:rsidRDefault="004A29E0" w:rsidP="004A29E0">
      <w:pPr>
        <w:rPr>
          <w:del w:id="1713" w:author="Максим" w:date="2019-03-10T23:47:00Z"/>
          <w:rFonts w:ascii="Consolas" w:hAnsi="Consolas"/>
          <w:lang w:val="en-US"/>
        </w:rPr>
      </w:pPr>
      <w:del w:id="1714" w:author="Максим" w:date="2019-03-10T23:47:00Z">
        <w:r w:rsidRPr="004A29E0" w:rsidDel="00851694">
          <w:rPr>
            <w:rFonts w:ascii="Consolas" w:hAnsi="Consolas"/>
            <w:lang w:val="en-US"/>
          </w:rPr>
          <w:delText>/*==============================================================*/</w:delText>
        </w:r>
      </w:del>
    </w:p>
    <w:p w:rsidR="004A29E0" w:rsidRPr="004A29E0" w:rsidDel="00851694" w:rsidRDefault="004A29E0" w:rsidP="004A29E0">
      <w:pPr>
        <w:rPr>
          <w:del w:id="1715" w:author="Максим" w:date="2019-03-10T23:47:00Z"/>
          <w:rFonts w:ascii="Consolas" w:hAnsi="Consolas"/>
          <w:lang w:val="en-US"/>
        </w:rPr>
      </w:pPr>
      <w:del w:id="1716" w:author="Максим" w:date="2019-03-10T23:47:00Z">
        <w:r w:rsidRPr="004A29E0" w:rsidDel="00851694">
          <w:rPr>
            <w:rFonts w:ascii="Consolas" w:hAnsi="Consolas"/>
            <w:lang w:val="en-US"/>
          </w:rPr>
          <w:delText>/* Table: Bus                                                   */</w:delText>
        </w:r>
      </w:del>
    </w:p>
    <w:p w:rsidR="004A29E0" w:rsidRPr="004A29E0" w:rsidDel="00851694" w:rsidRDefault="004A29E0" w:rsidP="004A29E0">
      <w:pPr>
        <w:rPr>
          <w:del w:id="1717" w:author="Максим" w:date="2019-03-10T23:47:00Z"/>
          <w:rFonts w:ascii="Consolas" w:hAnsi="Consolas"/>
          <w:lang w:val="en-US"/>
        </w:rPr>
      </w:pPr>
      <w:del w:id="1718" w:author="Максим" w:date="2019-03-10T23:47:00Z">
        <w:r w:rsidRPr="004A29E0" w:rsidDel="00851694">
          <w:rPr>
            <w:rFonts w:ascii="Consolas" w:hAnsi="Consolas"/>
            <w:lang w:val="en-US"/>
          </w:rPr>
          <w:delText>/*==============================================================*/</w:delText>
        </w:r>
      </w:del>
    </w:p>
    <w:p w:rsidR="004A29E0" w:rsidRPr="004A29E0" w:rsidDel="00851694" w:rsidRDefault="004A29E0" w:rsidP="004A29E0">
      <w:pPr>
        <w:rPr>
          <w:del w:id="1719" w:author="Максим" w:date="2019-03-10T23:47:00Z"/>
          <w:rFonts w:ascii="Consolas" w:hAnsi="Consolas"/>
          <w:lang w:val="en-US"/>
        </w:rPr>
      </w:pPr>
      <w:del w:id="1720" w:author="Максим" w:date="2019-03-10T23:47:00Z">
        <w:r w:rsidRPr="004A29E0" w:rsidDel="00851694">
          <w:rPr>
            <w:rFonts w:ascii="Consolas" w:hAnsi="Consolas"/>
            <w:lang w:val="en-US"/>
          </w:rPr>
          <w:delText>create table Bus (</w:delText>
        </w:r>
      </w:del>
    </w:p>
    <w:p w:rsidR="004A29E0" w:rsidRPr="004A29E0" w:rsidDel="00851694" w:rsidRDefault="004A29E0" w:rsidP="004A29E0">
      <w:pPr>
        <w:rPr>
          <w:del w:id="1721" w:author="Максим" w:date="2019-03-10T23:47:00Z"/>
          <w:rFonts w:ascii="Consolas" w:hAnsi="Consolas"/>
          <w:lang w:val="en-US"/>
        </w:rPr>
      </w:pPr>
      <w:del w:id="1722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Registration_number  int                  not null,</w:delText>
        </w:r>
      </w:del>
    </w:p>
    <w:p w:rsidR="004A29E0" w:rsidRPr="004A29E0" w:rsidDel="00851694" w:rsidRDefault="004A29E0" w:rsidP="004A29E0">
      <w:pPr>
        <w:rPr>
          <w:del w:id="1723" w:author="Максим" w:date="2019-03-10T23:47:00Z"/>
          <w:rFonts w:ascii="Consolas" w:hAnsi="Consolas"/>
          <w:lang w:val="en-US"/>
        </w:rPr>
      </w:pPr>
      <w:del w:id="1724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Route_number         int                  not null,</w:delText>
        </w:r>
      </w:del>
    </w:p>
    <w:p w:rsidR="004A29E0" w:rsidRPr="004A29E0" w:rsidDel="00851694" w:rsidRDefault="004A29E0" w:rsidP="004A29E0">
      <w:pPr>
        <w:rPr>
          <w:del w:id="1725" w:author="Максим" w:date="2019-03-10T23:47:00Z"/>
          <w:rFonts w:ascii="Consolas" w:hAnsi="Consolas"/>
          <w:lang w:val="en-US"/>
        </w:rPr>
      </w:pPr>
      <w:del w:id="1726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Type_of_bus          text                 not null,</w:delText>
        </w:r>
      </w:del>
    </w:p>
    <w:p w:rsidR="004A29E0" w:rsidRPr="004A29E0" w:rsidDel="00851694" w:rsidRDefault="004A29E0" w:rsidP="004A29E0">
      <w:pPr>
        <w:rPr>
          <w:del w:id="1727" w:author="Максим" w:date="2019-03-10T23:47:00Z"/>
          <w:rFonts w:ascii="Consolas" w:hAnsi="Consolas"/>
          <w:lang w:val="en-US"/>
        </w:rPr>
      </w:pPr>
      <w:del w:id="1728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Mileage              int                  not null,</w:delText>
        </w:r>
      </w:del>
    </w:p>
    <w:p w:rsidR="004A29E0" w:rsidRPr="004A29E0" w:rsidDel="00851694" w:rsidRDefault="004A29E0" w:rsidP="004A29E0">
      <w:pPr>
        <w:rPr>
          <w:del w:id="1729" w:author="Максим" w:date="2019-03-10T23:47:00Z"/>
          <w:rFonts w:ascii="Consolas" w:hAnsi="Consolas"/>
          <w:lang w:val="en-US"/>
        </w:rPr>
      </w:pPr>
      <w:del w:id="1730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Technical_inspection datetime             not null,</w:delText>
        </w:r>
      </w:del>
    </w:p>
    <w:p w:rsidR="004A29E0" w:rsidRPr="004A29E0" w:rsidDel="00851694" w:rsidRDefault="004A29E0" w:rsidP="004A29E0">
      <w:pPr>
        <w:rPr>
          <w:del w:id="1731" w:author="Максим" w:date="2019-03-10T23:47:00Z"/>
          <w:rFonts w:ascii="Consolas" w:hAnsi="Consolas"/>
          <w:lang w:val="en-US"/>
        </w:rPr>
      </w:pPr>
      <w:del w:id="1732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Ready_using          bit                  not null,</w:delText>
        </w:r>
      </w:del>
    </w:p>
    <w:p w:rsidR="004A29E0" w:rsidRPr="004A29E0" w:rsidDel="00851694" w:rsidRDefault="004A29E0" w:rsidP="004A29E0">
      <w:pPr>
        <w:rPr>
          <w:del w:id="1733" w:author="Максим" w:date="2019-03-10T23:47:00Z"/>
          <w:rFonts w:ascii="Consolas" w:hAnsi="Consolas"/>
          <w:lang w:val="en-US"/>
        </w:rPr>
      </w:pPr>
      <w:del w:id="1734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Seats                int                  not null,</w:delText>
        </w:r>
      </w:del>
    </w:p>
    <w:p w:rsidR="004A29E0" w:rsidRPr="004A29E0" w:rsidDel="00851694" w:rsidRDefault="004A29E0" w:rsidP="004A29E0">
      <w:pPr>
        <w:rPr>
          <w:del w:id="1735" w:author="Максим" w:date="2019-03-10T23:47:00Z"/>
          <w:rFonts w:ascii="Consolas" w:hAnsi="Consolas"/>
          <w:lang w:val="en-US"/>
        </w:rPr>
      </w:pPr>
      <w:del w:id="1736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constraint PK_BUS primary key (Registration_number)</w:delText>
        </w:r>
      </w:del>
    </w:p>
    <w:p w:rsidR="004A29E0" w:rsidRPr="004A29E0" w:rsidDel="00851694" w:rsidRDefault="004A29E0" w:rsidP="004A29E0">
      <w:pPr>
        <w:rPr>
          <w:del w:id="1737" w:author="Максим" w:date="2019-03-10T23:47:00Z"/>
          <w:rFonts w:ascii="Consolas" w:hAnsi="Consolas"/>
          <w:lang w:val="en-US"/>
        </w:rPr>
      </w:pPr>
      <w:del w:id="1738" w:author="Максим" w:date="2019-03-10T23:47:00Z">
        <w:r w:rsidRPr="004A29E0" w:rsidDel="00851694">
          <w:rPr>
            <w:rFonts w:ascii="Consolas" w:hAnsi="Consolas"/>
            <w:lang w:val="en-US"/>
          </w:rPr>
          <w:delText>)</w:delText>
        </w:r>
      </w:del>
    </w:p>
    <w:p w:rsidR="004A29E0" w:rsidRPr="004A29E0" w:rsidDel="00851694" w:rsidRDefault="004A29E0" w:rsidP="004A29E0">
      <w:pPr>
        <w:rPr>
          <w:del w:id="1739" w:author="Максим" w:date="2019-03-10T23:47:00Z"/>
          <w:rFonts w:ascii="Consolas" w:hAnsi="Consolas"/>
          <w:lang w:val="en-US"/>
        </w:rPr>
      </w:pPr>
      <w:del w:id="1740" w:author="Максим" w:date="2019-03-10T23:47:00Z">
        <w:r w:rsidRPr="004A29E0" w:rsidDel="00851694">
          <w:rPr>
            <w:rFonts w:ascii="Consolas" w:hAnsi="Consolas"/>
            <w:lang w:val="en-US"/>
          </w:rPr>
          <w:delText>go</w:delText>
        </w:r>
      </w:del>
    </w:p>
    <w:p w:rsidR="004A29E0" w:rsidRPr="004A29E0" w:rsidDel="00851694" w:rsidRDefault="004A29E0" w:rsidP="004A29E0">
      <w:pPr>
        <w:rPr>
          <w:del w:id="1741" w:author="Максим" w:date="2019-03-10T23:47:00Z"/>
          <w:rFonts w:ascii="Consolas" w:hAnsi="Consolas"/>
          <w:lang w:val="en-US"/>
        </w:rPr>
      </w:pPr>
    </w:p>
    <w:p w:rsidR="004A29E0" w:rsidRPr="004A29E0" w:rsidDel="00851694" w:rsidRDefault="004A29E0" w:rsidP="004A29E0">
      <w:pPr>
        <w:rPr>
          <w:del w:id="1742" w:author="Максим" w:date="2019-03-10T23:47:00Z"/>
          <w:rFonts w:ascii="Consolas" w:hAnsi="Consolas"/>
          <w:lang w:val="en-US"/>
        </w:rPr>
      </w:pPr>
      <w:del w:id="1743" w:author="Максим" w:date="2019-03-10T23:47:00Z">
        <w:r w:rsidRPr="004A29E0" w:rsidDel="00851694">
          <w:rPr>
            <w:rFonts w:ascii="Consolas" w:hAnsi="Consolas"/>
            <w:lang w:val="en-US"/>
          </w:rPr>
          <w:delText>/*==============================================================*/</w:delText>
        </w:r>
      </w:del>
    </w:p>
    <w:p w:rsidR="004A29E0" w:rsidRPr="004A29E0" w:rsidDel="00851694" w:rsidRDefault="004A29E0" w:rsidP="004A29E0">
      <w:pPr>
        <w:rPr>
          <w:del w:id="1744" w:author="Максим" w:date="2019-03-10T23:47:00Z"/>
          <w:rFonts w:ascii="Consolas" w:hAnsi="Consolas"/>
          <w:lang w:val="en-US"/>
        </w:rPr>
      </w:pPr>
      <w:del w:id="1745" w:author="Максим" w:date="2019-03-10T23:47:00Z">
        <w:r w:rsidRPr="004A29E0" w:rsidDel="00851694">
          <w:rPr>
            <w:rFonts w:ascii="Consolas" w:hAnsi="Consolas"/>
            <w:lang w:val="en-US"/>
          </w:rPr>
          <w:delText>/* Table: Driver                                                */</w:delText>
        </w:r>
      </w:del>
    </w:p>
    <w:p w:rsidR="004A29E0" w:rsidRPr="004A29E0" w:rsidDel="00851694" w:rsidRDefault="004A29E0" w:rsidP="004A29E0">
      <w:pPr>
        <w:rPr>
          <w:del w:id="1746" w:author="Максим" w:date="2019-03-10T23:47:00Z"/>
          <w:rFonts w:ascii="Consolas" w:hAnsi="Consolas"/>
          <w:lang w:val="en-US"/>
        </w:rPr>
      </w:pPr>
      <w:del w:id="1747" w:author="Максим" w:date="2019-03-10T23:47:00Z">
        <w:r w:rsidRPr="004A29E0" w:rsidDel="00851694">
          <w:rPr>
            <w:rFonts w:ascii="Consolas" w:hAnsi="Consolas"/>
            <w:lang w:val="en-US"/>
          </w:rPr>
          <w:delText>/*==============================================================*/</w:delText>
        </w:r>
      </w:del>
    </w:p>
    <w:p w:rsidR="004A29E0" w:rsidRPr="004A29E0" w:rsidDel="00851694" w:rsidRDefault="004A29E0" w:rsidP="004A29E0">
      <w:pPr>
        <w:rPr>
          <w:del w:id="1748" w:author="Максим" w:date="2019-03-10T23:47:00Z"/>
          <w:rFonts w:ascii="Consolas" w:hAnsi="Consolas"/>
          <w:lang w:val="en-US"/>
        </w:rPr>
      </w:pPr>
      <w:del w:id="1749" w:author="Максим" w:date="2019-03-10T23:47:00Z">
        <w:r w:rsidRPr="004A29E0" w:rsidDel="00851694">
          <w:rPr>
            <w:rFonts w:ascii="Consolas" w:hAnsi="Consolas"/>
            <w:lang w:val="en-US"/>
          </w:rPr>
          <w:delText>create table Driver (</w:delText>
        </w:r>
      </w:del>
    </w:p>
    <w:p w:rsidR="004A29E0" w:rsidRPr="004A29E0" w:rsidDel="00851694" w:rsidRDefault="004A29E0" w:rsidP="004A29E0">
      <w:pPr>
        <w:rPr>
          <w:del w:id="1750" w:author="Максим" w:date="2019-03-10T23:47:00Z"/>
          <w:rFonts w:ascii="Consolas" w:hAnsi="Consolas"/>
          <w:lang w:val="en-US"/>
        </w:rPr>
      </w:pPr>
      <w:del w:id="1751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Surnumber            int                  not null,</w:delText>
        </w:r>
      </w:del>
    </w:p>
    <w:p w:rsidR="004A29E0" w:rsidRPr="004A29E0" w:rsidDel="00851694" w:rsidRDefault="004A29E0" w:rsidP="004A29E0">
      <w:pPr>
        <w:rPr>
          <w:del w:id="1752" w:author="Максим" w:date="2019-03-10T23:47:00Z"/>
          <w:rFonts w:ascii="Consolas" w:hAnsi="Consolas"/>
          <w:lang w:val="en-US"/>
        </w:rPr>
      </w:pPr>
      <w:del w:id="1753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Registration_number  int                  not null,</w:delText>
        </w:r>
      </w:del>
    </w:p>
    <w:p w:rsidR="004A29E0" w:rsidRPr="004A29E0" w:rsidDel="00851694" w:rsidRDefault="004A29E0" w:rsidP="004A29E0">
      <w:pPr>
        <w:rPr>
          <w:del w:id="1754" w:author="Максим" w:date="2019-03-10T23:47:00Z"/>
          <w:rFonts w:ascii="Consolas" w:hAnsi="Consolas"/>
          <w:lang w:val="en-US"/>
        </w:rPr>
      </w:pPr>
      <w:del w:id="1755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Passport_number      int                  not null,</w:delText>
        </w:r>
      </w:del>
    </w:p>
    <w:p w:rsidR="004A29E0" w:rsidRPr="004A29E0" w:rsidDel="00851694" w:rsidRDefault="004A29E0" w:rsidP="004A29E0">
      <w:pPr>
        <w:rPr>
          <w:del w:id="1756" w:author="Максим" w:date="2019-03-10T23:47:00Z"/>
          <w:rFonts w:ascii="Consolas" w:hAnsi="Consolas"/>
          <w:lang w:val="en-US"/>
        </w:rPr>
      </w:pPr>
      <w:del w:id="1757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Surname              text                 not null,</w:delText>
        </w:r>
      </w:del>
    </w:p>
    <w:p w:rsidR="004A29E0" w:rsidRPr="004A29E0" w:rsidDel="00851694" w:rsidRDefault="004A29E0" w:rsidP="004A29E0">
      <w:pPr>
        <w:rPr>
          <w:del w:id="1758" w:author="Максим" w:date="2019-03-10T23:47:00Z"/>
          <w:rFonts w:ascii="Consolas" w:hAnsi="Consolas"/>
          <w:lang w:val="en-US"/>
        </w:rPr>
      </w:pPr>
      <w:del w:id="1759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Name                 text                 not null,</w:delText>
        </w:r>
      </w:del>
    </w:p>
    <w:p w:rsidR="004A29E0" w:rsidRPr="004A29E0" w:rsidDel="00851694" w:rsidRDefault="004A29E0" w:rsidP="004A29E0">
      <w:pPr>
        <w:rPr>
          <w:del w:id="1760" w:author="Максим" w:date="2019-03-10T23:47:00Z"/>
          <w:rFonts w:ascii="Consolas" w:hAnsi="Consolas"/>
          <w:lang w:val="en-US"/>
        </w:rPr>
      </w:pPr>
      <w:del w:id="1761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Patronymic           text                 not null,</w:delText>
        </w:r>
      </w:del>
    </w:p>
    <w:p w:rsidR="004A29E0" w:rsidRPr="004A29E0" w:rsidDel="00851694" w:rsidRDefault="00190709" w:rsidP="004A29E0">
      <w:pPr>
        <w:rPr>
          <w:del w:id="1762" w:author="Максим" w:date="2019-03-10T23:47:00Z"/>
          <w:rFonts w:ascii="Consolas" w:hAnsi="Consolas"/>
          <w:lang w:val="en-US"/>
        </w:rPr>
      </w:pPr>
      <w:del w:id="1763" w:author="Максим" w:date="2019-03-10T23:47:00Z">
        <w:r w:rsidDel="00851694">
          <w:rPr>
            <w:rFonts w:ascii="Consolas" w:hAnsi="Consolas"/>
            <w:lang w:val="en-US"/>
          </w:rPr>
          <w:delText xml:space="preserve">   Birthdate            date           </w:delText>
        </w:r>
        <w:r w:rsidRPr="00190709" w:rsidDel="00851694">
          <w:rPr>
            <w:rFonts w:ascii="Consolas" w:hAnsi="Consolas"/>
            <w:lang w:val="en-US"/>
          </w:rPr>
          <w:tab/>
        </w:r>
        <w:r w:rsidR="004A29E0" w:rsidRPr="004A29E0" w:rsidDel="00851694">
          <w:rPr>
            <w:rFonts w:ascii="Consolas" w:hAnsi="Consolas"/>
            <w:lang w:val="en-US"/>
          </w:rPr>
          <w:delText xml:space="preserve"> </w:delText>
        </w:r>
        <w:r w:rsidRPr="00300B89" w:rsidDel="00851694">
          <w:rPr>
            <w:rFonts w:ascii="Consolas" w:hAnsi="Consolas"/>
            <w:lang w:val="en-US"/>
          </w:rPr>
          <w:delText xml:space="preserve"> </w:delText>
        </w:r>
        <w:r w:rsidR="004A29E0" w:rsidRPr="004A29E0" w:rsidDel="00851694">
          <w:rPr>
            <w:rFonts w:ascii="Consolas" w:hAnsi="Consolas"/>
            <w:lang w:val="en-US"/>
          </w:rPr>
          <w:delText>not null,</w:delText>
        </w:r>
      </w:del>
    </w:p>
    <w:p w:rsidR="004A29E0" w:rsidRPr="004A29E0" w:rsidDel="00851694" w:rsidRDefault="004A29E0" w:rsidP="004A29E0">
      <w:pPr>
        <w:rPr>
          <w:del w:id="1764" w:author="Максим" w:date="2019-03-10T23:47:00Z"/>
          <w:rFonts w:ascii="Consolas" w:hAnsi="Consolas"/>
          <w:lang w:val="en-US"/>
        </w:rPr>
      </w:pPr>
      <w:del w:id="1765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Experience           int                  not null,</w:delText>
        </w:r>
      </w:del>
    </w:p>
    <w:p w:rsidR="004A29E0" w:rsidRPr="004A29E0" w:rsidDel="00851694" w:rsidRDefault="004A29E0" w:rsidP="004A29E0">
      <w:pPr>
        <w:rPr>
          <w:del w:id="1766" w:author="Максим" w:date="2019-03-10T23:47:00Z"/>
          <w:rFonts w:ascii="Consolas" w:hAnsi="Consolas"/>
          <w:lang w:val="en-US"/>
        </w:rPr>
      </w:pPr>
      <w:del w:id="1767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Adress               text                 null,</w:delText>
        </w:r>
      </w:del>
    </w:p>
    <w:p w:rsidR="004A29E0" w:rsidRPr="004A29E0" w:rsidDel="00851694" w:rsidRDefault="004A29E0" w:rsidP="004A29E0">
      <w:pPr>
        <w:rPr>
          <w:del w:id="1768" w:author="Максим" w:date="2019-03-10T23:47:00Z"/>
          <w:rFonts w:ascii="Consolas" w:hAnsi="Consolas"/>
          <w:lang w:val="en-US"/>
        </w:rPr>
      </w:pPr>
      <w:del w:id="1769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constraint PK_DRIVER primary key (Surnumber)</w:delText>
        </w:r>
      </w:del>
    </w:p>
    <w:p w:rsidR="004A29E0" w:rsidRPr="004A29E0" w:rsidDel="00851694" w:rsidRDefault="004A29E0" w:rsidP="004A29E0">
      <w:pPr>
        <w:rPr>
          <w:del w:id="1770" w:author="Максим" w:date="2019-03-10T23:47:00Z"/>
          <w:rFonts w:ascii="Consolas" w:hAnsi="Consolas"/>
          <w:lang w:val="en-US"/>
        </w:rPr>
      </w:pPr>
      <w:del w:id="1771" w:author="Максим" w:date="2019-03-10T23:47:00Z">
        <w:r w:rsidRPr="004A29E0" w:rsidDel="00851694">
          <w:rPr>
            <w:rFonts w:ascii="Consolas" w:hAnsi="Consolas"/>
            <w:lang w:val="en-US"/>
          </w:rPr>
          <w:delText>)</w:delText>
        </w:r>
      </w:del>
    </w:p>
    <w:p w:rsidR="004A29E0" w:rsidRPr="004A29E0" w:rsidDel="00851694" w:rsidRDefault="004A29E0" w:rsidP="004A29E0">
      <w:pPr>
        <w:rPr>
          <w:del w:id="1772" w:author="Максим" w:date="2019-03-10T23:47:00Z"/>
          <w:rFonts w:ascii="Consolas" w:hAnsi="Consolas"/>
          <w:lang w:val="en-US"/>
        </w:rPr>
      </w:pPr>
      <w:del w:id="1773" w:author="Максим" w:date="2019-03-10T23:47:00Z">
        <w:r w:rsidRPr="004A29E0" w:rsidDel="00851694">
          <w:rPr>
            <w:rFonts w:ascii="Consolas" w:hAnsi="Consolas"/>
            <w:lang w:val="en-US"/>
          </w:rPr>
          <w:delText>go</w:delText>
        </w:r>
      </w:del>
    </w:p>
    <w:p w:rsidR="004A29E0" w:rsidRPr="004A29E0" w:rsidDel="00851694" w:rsidRDefault="004A29E0" w:rsidP="004A29E0">
      <w:pPr>
        <w:rPr>
          <w:del w:id="1774" w:author="Максим" w:date="2019-03-10T23:47:00Z"/>
          <w:rFonts w:ascii="Consolas" w:hAnsi="Consolas"/>
          <w:lang w:val="en-US"/>
        </w:rPr>
      </w:pPr>
    </w:p>
    <w:p w:rsidR="004A29E0" w:rsidRPr="004A29E0" w:rsidDel="00851694" w:rsidRDefault="004A29E0" w:rsidP="004A29E0">
      <w:pPr>
        <w:rPr>
          <w:del w:id="1775" w:author="Максим" w:date="2019-03-10T23:47:00Z"/>
          <w:rFonts w:ascii="Consolas" w:hAnsi="Consolas"/>
          <w:lang w:val="en-US"/>
        </w:rPr>
      </w:pPr>
      <w:del w:id="1776" w:author="Максим" w:date="2019-03-10T23:47:00Z">
        <w:r w:rsidRPr="004A29E0" w:rsidDel="00851694">
          <w:rPr>
            <w:rFonts w:ascii="Consolas" w:hAnsi="Consolas"/>
            <w:lang w:val="en-US"/>
          </w:rPr>
          <w:delText>/*==============================================================*/</w:delText>
        </w:r>
      </w:del>
    </w:p>
    <w:p w:rsidR="004A29E0" w:rsidRPr="004A29E0" w:rsidDel="00851694" w:rsidRDefault="004A29E0" w:rsidP="004A29E0">
      <w:pPr>
        <w:rPr>
          <w:del w:id="1777" w:author="Максим" w:date="2019-03-10T23:47:00Z"/>
          <w:rFonts w:ascii="Consolas" w:hAnsi="Consolas"/>
          <w:lang w:val="en-US"/>
        </w:rPr>
      </w:pPr>
      <w:del w:id="1778" w:author="Максим" w:date="2019-03-10T23:47:00Z">
        <w:r w:rsidRPr="004A29E0" w:rsidDel="00851694">
          <w:rPr>
            <w:rFonts w:ascii="Consolas" w:hAnsi="Consolas"/>
            <w:lang w:val="en-US"/>
          </w:rPr>
          <w:delText>/* Table: Repair                                                */</w:delText>
        </w:r>
      </w:del>
    </w:p>
    <w:p w:rsidR="004A29E0" w:rsidRPr="004A29E0" w:rsidDel="00851694" w:rsidRDefault="004A29E0" w:rsidP="004A29E0">
      <w:pPr>
        <w:rPr>
          <w:del w:id="1779" w:author="Максим" w:date="2019-03-10T23:47:00Z"/>
          <w:rFonts w:ascii="Consolas" w:hAnsi="Consolas"/>
          <w:lang w:val="en-US"/>
        </w:rPr>
      </w:pPr>
      <w:del w:id="1780" w:author="Максим" w:date="2019-03-10T23:47:00Z">
        <w:r w:rsidRPr="004A29E0" w:rsidDel="00851694">
          <w:rPr>
            <w:rFonts w:ascii="Consolas" w:hAnsi="Consolas"/>
            <w:lang w:val="en-US"/>
          </w:rPr>
          <w:delText>/*==============================================================*/</w:delText>
        </w:r>
      </w:del>
    </w:p>
    <w:p w:rsidR="004A29E0" w:rsidRPr="004A29E0" w:rsidDel="00851694" w:rsidRDefault="004A29E0" w:rsidP="004A29E0">
      <w:pPr>
        <w:rPr>
          <w:del w:id="1781" w:author="Максим" w:date="2019-03-10T23:47:00Z"/>
          <w:rFonts w:ascii="Consolas" w:hAnsi="Consolas"/>
          <w:lang w:val="en-US"/>
        </w:rPr>
      </w:pPr>
      <w:del w:id="1782" w:author="Максим" w:date="2019-03-10T23:47:00Z">
        <w:r w:rsidRPr="004A29E0" w:rsidDel="00851694">
          <w:rPr>
            <w:rFonts w:ascii="Consolas" w:hAnsi="Consolas"/>
            <w:lang w:val="en-US"/>
          </w:rPr>
          <w:delText>create table Repair (</w:delText>
        </w:r>
      </w:del>
    </w:p>
    <w:p w:rsidR="004A29E0" w:rsidRPr="004A29E0" w:rsidDel="00851694" w:rsidRDefault="004A29E0" w:rsidP="004A29E0">
      <w:pPr>
        <w:rPr>
          <w:del w:id="1783" w:author="Максим" w:date="2019-03-10T23:47:00Z"/>
          <w:rFonts w:ascii="Consolas" w:hAnsi="Consolas"/>
          <w:lang w:val="en-US"/>
        </w:rPr>
      </w:pPr>
      <w:del w:id="1784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ID_repair            int                  not null,</w:delText>
        </w:r>
      </w:del>
    </w:p>
    <w:p w:rsidR="004A29E0" w:rsidRPr="004A29E0" w:rsidDel="00851694" w:rsidRDefault="004A29E0" w:rsidP="004A29E0">
      <w:pPr>
        <w:rPr>
          <w:del w:id="1785" w:author="Максим" w:date="2019-03-10T23:47:00Z"/>
          <w:rFonts w:ascii="Consolas" w:hAnsi="Consolas"/>
          <w:lang w:val="en-US"/>
        </w:rPr>
      </w:pPr>
      <w:del w:id="1786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Start_date_repair    datetime             null,</w:delText>
        </w:r>
      </w:del>
    </w:p>
    <w:p w:rsidR="004A29E0" w:rsidRPr="004A29E0" w:rsidDel="00851694" w:rsidRDefault="004A29E0" w:rsidP="004A29E0">
      <w:pPr>
        <w:rPr>
          <w:del w:id="1787" w:author="Максим" w:date="2019-03-10T23:47:00Z"/>
          <w:rFonts w:ascii="Consolas" w:hAnsi="Consolas"/>
          <w:lang w:val="en-US"/>
        </w:rPr>
      </w:pPr>
      <w:del w:id="1788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Ending_date_repair   datetime             null,</w:delText>
        </w:r>
      </w:del>
    </w:p>
    <w:p w:rsidR="004A29E0" w:rsidRPr="004A29E0" w:rsidDel="00851694" w:rsidRDefault="004A29E0" w:rsidP="004A29E0">
      <w:pPr>
        <w:rPr>
          <w:del w:id="1789" w:author="Максим" w:date="2019-03-10T23:47:00Z"/>
          <w:rFonts w:ascii="Consolas" w:hAnsi="Consolas"/>
          <w:lang w:val="en-US"/>
        </w:rPr>
      </w:pPr>
      <w:del w:id="1790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Prize_repair         int                  null,</w:delText>
        </w:r>
      </w:del>
    </w:p>
    <w:p w:rsidR="004A29E0" w:rsidRPr="004A29E0" w:rsidDel="00851694" w:rsidRDefault="004A29E0" w:rsidP="004A29E0">
      <w:pPr>
        <w:rPr>
          <w:del w:id="1791" w:author="Максим" w:date="2019-03-10T23:47:00Z"/>
          <w:rFonts w:ascii="Consolas" w:hAnsi="Consolas"/>
          <w:lang w:val="en-US"/>
        </w:rPr>
      </w:pPr>
      <w:del w:id="1792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constraint PK_REPAIR primary key (ID_repair)</w:delText>
        </w:r>
      </w:del>
    </w:p>
    <w:p w:rsidR="004A29E0" w:rsidRPr="004A29E0" w:rsidDel="00851694" w:rsidRDefault="004A29E0" w:rsidP="004A29E0">
      <w:pPr>
        <w:rPr>
          <w:del w:id="1793" w:author="Максим" w:date="2019-03-10T23:47:00Z"/>
          <w:rFonts w:ascii="Consolas" w:hAnsi="Consolas"/>
          <w:lang w:val="en-US"/>
        </w:rPr>
      </w:pPr>
      <w:del w:id="1794" w:author="Максим" w:date="2019-03-10T23:47:00Z">
        <w:r w:rsidRPr="004A29E0" w:rsidDel="00851694">
          <w:rPr>
            <w:rFonts w:ascii="Consolas" w:hAnsi="Consolas"/>
            <w:lang w:val="en-US"/>
          </w:rPr>
          <w:delText>)</w:delText>
        </w:r>
      </w:del>
    </w:p>
    <w:p w:rsidR="004A29E0" w:rsidRPr="004A29E0" w:rsidDel="00851694" w:rsidRDefault="004A29E0" w:rsidP="004A29E0">
      <w:pPr>
        <w:rPr>
          <w:del w:id="1795" w:author="Максим" w:date="2019-03-10T23:47:00Z"/>
          <w:rFonts w:ascii="Consolas" w:hAnsi="Consolas"/>
          <w:lang w:val="en-US"/>
        </w:rPr>
      </w:pPr>
      <w:del w:id="1796" w:author="Максим" w:date="2019-03-10T23:47:00Z">
        <w:r w:rsidRPr="004A29E0" w:rsidDel="00851694">
          <w:rPr>
            <w:rFonts w:ascii="Consolas" w:hAnsi="Consolas"/>
            <w:lang w:val="en-US"/>
          </w:rPr>
          <w:delText>go</w:delText>
        </w:r>
      </w:del>
    </w:p>
    <w:p w:rsidR="004A29E0" w:rsidRPr="004A29E0" w:rsidDel="00851694" w:rsidRDefault="004A29E0" w:rsidP="004A29E0">
      <w:pPr>
        <w:rPr>
          <w:del w:id="1797" w:author="Максим" w:date="2019-03-10T23:47:00Z"/>
          <w:rFonts w:ascii="Consolas" w:hAnsi="Consolas"/>
          <w:lang w:val="en-US"/>
        </w:rPr>
      </w:pPr>
    </w:p>
    <w:p w:rsidR="004A29E0" w:rsidRPr="004A29E0" w:rsidDel="00851694" w:rsidRDefault="004A29E0" w:rsidP="004A29E0">
      <w:pPr>
        <w:rPr>
          <w:del w:id="1798" w:author="Максим" w:date="2019-03-10T23:47:00Z"/>
          <w:rFonts w:ascii="Consolas" w:hAnsi="Consolas"/>
          <w:lang w:val="en-US"/>
        </w:rPr>
      </w:pPr>
      <w:del w:id="1799" w:author="Максим" w:date="2019-03-10T23:47:00Z">
        <w:r w:rsidRPr="004A29E0" w:rsidDel="00851694">
          <w:rPr>
            <w:rFonts w:ascii="Consolas" w:hAnsi="Consolas"/>
            <w:lang w:val="en-US"/>
          </w:rPr>
          <w:delText>/*==============================================================*/</w:delText>
        </w:r>
      </w:del>
    </w:p>
    <w:p w:rsidR="004A29E0" w:rsidRPr="004A29E0" w:rsidDel="00851694" w:rsidRDefault="004A29E0" w:rsidP="004A29E0">
      <w:pPr>
        <w:rPr>
          <w:del w:id="1800" w:author="Максим" w:date="2019-03-10T23:47:00Z"/>
          <w:rFonts w:ascii="Consolas" w:hAnsi="Consolas"/>
          <w:lang w:val="en-US"/>
        </w:rPr>
      </w:pPr>
      <w:del w:id="1801" w:author="Максим" w:date="2019-03-10T23:47:00Z">
        <w:r w:rsidRPr="004A29E0" w:rsidDel="00851694">
          <w:rPr>
            <w:rFonts w:ascii="Consolas" w:hAnsi="Consolas"/>
            <w:lang w:val="en-US"/>
          </w:rPr>
          <w:delText>/* Table: Route                                                 */</w:delText>
        </w:r>
      </w:del>
    </w:p>
    <w:p w:rsidR="004A29E0" w:rsidRPr="004A29E0" w:rsidDel="00851694" w:rsidRDefault="004A29E0" w:rsidP="004A29E0">
      <w:pPr>
        <w:rPr>
          <w:del w:id="1802" w:author="Максим" w:date="2019-03-10T23:47:00Z"/>
          <w:rFonts w:ascii="Consolas" w:hAnsi="Consolas"/>
          <w:lang w:val="en-US"/>
        </w:rPr>
      </w:pPr>
      <w:del w:id="1803" w:author="Максим" w:date="2019-03-10T23:47:00Z">
        <w:r w:rsidRPr="004A29E0" w:rsidDel="00851694">
          <w:rPr>
            <w:rFonts w:ascii="Consolas" w:hAnsi="Consolas"/>
            <w:lang w:val="en-US"/>
          </w:rPr>
          <w:delText>/*==============================================================*/</w:delText>
        </w:r>
      </w:del>
    </w:p>
    <w:p w:rsidR="004A29E0" w:rsidRPr="004A29E0" w:rsidDel="00851694" w:rsidRDefault="004A29E0" w:rsidP="004A29E0">
      <w:pPr>
        <w:rPr>
          <w:del w:id="1804" w:author="Максим" w:date="2019-03-10T23:47:00Z"/>
          <w:rFonts w:ascii="Consolas" w:hAnsi="Consolas"/>
          <w:lang w:val="en-US"/>
        </w:rPr>
      </w:pPr>
      <w:del w:id="1805" w:author="Максим" w:date="2019-03-10T23:47:00Z">
        <w:r w:rsidRPr="004A29E0" w:rsidDel="00851694">
          <w:rPr>
            <w:rFonts w:ascii="Consolas" w:hAnsi="Consolas"/>
            <w:lang w:val="en-US"/>
          </w:rPr>
          <w:delText>create table Route (</w:delText>
        </w:r>
      </w:del>
    </w:p>
    <w:p w:rsidR="004A29E0" w:rsidRPr="004A29E0" w:rsidDel="00851694" w:rsidRDefault="004A29E0" w:rsidP="004A29E0">
      <w:pPr>
        <w:rPr>
          <w:del w:id="1806" w:author="Максим" w:date="2019-03-10T23:47:00Z"/>
          <w:rFonts w:ascii="Consolas" w:hAnsi="Consolas"/>
          <w:lang w:val="en-US"/>
        </w:rPr>
      </w:pPr>
      <w:del w:id="1807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Route_number         int                  not null,</w:delText>
        </w:r>
      </w:del>
    </w:p>
    <w:p w:rsidR="004A29E0" w:rsidRPr="004A29E0" w:rsidDel="00851694" w:rsidRDefault="004A29E0" w:rsidP="004A29E0">
      <w:pPr>
        <w:rPr>
          <w:del w:id="1808" w:author="Максим" w:date="2019-03-10T23:47:00Z"/>
          <w:rFonts w:ascii="Consolas" w:hAnsi="Consolas"/>
          <w:lang w:val="en-US"/>
        </w:rPr>
      </w:pPr>
      <w:del w:id="1809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Route                text                 not null,</w:delText>
        </w:r>
      </w:del>
    </w:p>
    <w:p w:rsidR="004A29E0" w:rsidRPr="004A29E0" w:rsidDel="00851694" w:rsidRDefault="00D526EE" w:rsidP="004A29E0">
      <w:pPr>
        <w:rPr>
          <w:del w:id="1810" w:author="Максим" w:date="2019-03-10T23:47:00Z"/>
          <w:rFonts w:ascii="Consolas" w:hAnsi="Consolas"/>
          <w:lang w:val="en-US"/>
        </w:rPr>
      </w:pPr>
      <w:del w:id="1811" w:author="Максим" w:date="2019-03-10T23:47:00Z">
        <w:r w:rsidDel="00851694">
          <w:rPr>
            <w:rFonts w:ascii="Consolas" w:hAnsi="Consolas"/>
            <w:lang w:val="en-US"/>
          </w:rPr>
          <w:delText xml:space="preserve">   Time                 </w:delText>
        </w:r>
        <w:r w:rsidR="004A29E0" w:rsidRPr="004A29E0" w:rsidDel="00851694">
          <w:rPr>
            <w:rFonts w:ascii="Consolas" w:hAnsi="Consolas"/>
            <w:lang w:val="en-US"/>
          </w:rPr>
          <w:delText xml:space="preserve">time             </w:delText>
        </w:r>
        <w:r w:rsidDel="00851694">
          <w:rPr>
            <w:rFonts w:ascii="Consolas" w:hAnsi="Consolas"/>
            <w:lang w:val="en-US"/>
          </w:rPr>
          <w:tab/>
        </w:r>
        <w:r w:rsidRPr="00300B89" w:rsidDel="00851694">
          <w:rPr>
            <w:rFonts w:ascii="Consolas" w:hAnsi="Consolas"/>
            <w:lang w:val="en-US"/>
          </w:rPr>
          <w:delText xml:space="preserve">  </w:delText>
        </w:r>
        <w:r w:rsidR="004A29E0" w:rsidRPr="004A29E0" w:rsidDel="00851694">
          <w:rPr>
            <w:rFonts w:ascii="Consolas" w:hAnsi="Consolas"/>
            <w:lang w:val="en-US"/>
          </w:rPr>
          <w:delText>not null,</w:delText>
        </w:r>
      </w:del>
    </w:p>
    <w:p w:rsidR="004A29E0" w:rsidRPr="004A29E0" w:rsidDel="00851694" w:rsidRDefault="004A29E0" w:rsidP="004A29E0">
      <w:pPr>
        <w:rPr>
          <w:del w:id="1812" w:author="Максим" w:date="2019-03-10T23:47:00Z"/>
          <w:rFonts w:ascii="Consolas" w:hAnsi="Consolas"/>
          <w:lang w:val="en-US"/>
        </w:rPr>
      </w:pPr>
      <w:del w:id="1813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Dstance              int                  not null,</w:delText>
        </w:r>
      </w:del>
    </w:p>
    <w:p w:rsidR="004A29E0" w:rsidRPr="004A29E0" w:rsidDel="00851694" w:rsidRDefault="004A29E0" w:rsidP="004A29E0">
      <w:pPr>
        <w:rPr>
          <w:del w:id="1814" w:author="Максим" w:date="2019-03-10T23:47:00Z"/>
          <w:rFonts w:ascii="Consolas" w:hAnsi="Consolas"/>
          <w:lang w:val="en-US"/>
        </w:rPr>
      </w:pPr>
      <w:del w:id="1815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constraint PK_ROUTE primary key (Route_number)</w:delText>
        </w:r>
      </w:del>
    </w:p>
    <w:p w:rsidR="004A29E0" w:rsidRPr="004A29E0" w:rsidDel="00851694" w:rsidRDefault="004A29E0" w:rsidP="004A29E0">
      <w:pPr>
        <w:rPr>
          <w:del w:id="1816" w:author="Максим" w:date="2019-03-10T23:47:00Z"/>
          <w:rFonts w:ascii="Consolas" w:hAnsi="Consolas"/>
          <w:lang w:val="en-US"/>
        </w:rPr>
      </w:pPr>
      <w:del w:id="1817" w:author="Максим" w:date="2019-03-10T23:47:00Z">
        <w:r w:rsidRPr="004A29E0" w:rsidDel="00851694">
          <w:rPr>
            <w:rFonts w:ascii="Consolas" w:hAnsi="Consolas"/>
            <w:lang w:val="en-US"/>
          </w:rPr>
          <w:delText>)</w:delText>
        </w:r>
      </w:del>
    </w:p>
    <w:p w:rsidR="004A29E0" w:rsidRPr="004A29E0" w:rsidDel="00851694" w:rsidRDefault="004A29E0" w:rsidP="004A29E0">
      <w:pPr>
        <w:rPr>
          <w:del w:id="1818" w:author="Максим" w:date="2019-03-10T23:47:00Z"/>
          <w:rFonts w:ascii="Consolas" w:hAnsi="Consolas"/>
          <w:lang w:val="en-US"/>
        </w:rPr>
      </w:pPr>
      <w:del w:id="1819" w:author="Максим" w:date="2019-03-10T23:47:00Z">
        <w:r w:rsidRPr="004A29E0" w:rsidDel="00851694">
          <w:rPr>
            <w:rFonts w:ascii="Consolas" w:hAnsi="Consolas"/>
            <w:lang w:val="en-US"/>
          </w:rPr>
          <w:delText>go</w:delText>
        </w:r>
      </w:del>
    </w:p>
    <w:p w:rsidR="004A29E0" w:rsidRPr="004A29E0" w:rsidDel="00851694" w:rsidRDefault="004A29E0" w:rsidP="004A29E0">
      <w:pPr>
        <w:rPr>
          <w:del w:id="1820" w:author="Максим" w:date="2019-03-10T23:47:00Z"/>
          <w:rFonts w:ascii="Consolas" w:hAnsi="Consolas"/>
          <w:lang w:val="en-US"/>
        </w:rPr>
      </w:pPr>
    </w:p>
    <w:p w:rsidR="004A29E0" w:rsidRPr="004A29E0" w:rsidDel="00851694" w:rsidRDefault="004A29E0" w:rsidP="004A29E0">
      <w:pPr>
        <w:rPr>
          <w:del w:id="1821" w:author="Максим" w:date="2019-03-10T23:47:00Z"/>
          <w:rFonts w:ascii="Consolas" w:hAnsi="Consolas"/>
          <w:lang w:val="en-US"/>
        </w:rPr>
      </w:pPr>
      <w:del w:id="1822" w:author="Максим" w:date="2019-03-10T23:47:00Z">
        <w:r w:rsidRPr="004A29E0" w:rsidDel="00851694">
          <w:rPr>
            <w:rFonts w:ascii="Consolas" w:hAnsi="Consolas"/>
            <w:lang w:val="en-US"/>
          </w:rPr>
          <w:delText>/*==============================================================*/</w:delText>
        </w:r>
      </w:del>
    </w:p>
    <w:p w:rsidR="004A29E0" w:rsidRPr="004A29E0" w:rsidDel="00851694" w:rsidRDefault="004A29E0" w:rsidP="004A29E0">
      <w:pPr>
        <w:rPr>
          <w:del w:id="1823" w:author="Максим" w:date="2019-03-10T23:47:00Z"/>
          <w:rFonts w:ascii="Consolas" w:hAnsi="Consolas"/>
          <w:lang w:val="en-US"/>
        </w:rPr>
      </w:pPr>
      <w:del w:id="1824" w:author="Максим" w:date="2019-03-10T23:47:00Z">
        <w:r w:rsidRPr="004A29E0" w:rsidDel="00851694">
          <w:rPr>
            <w:rFonts w:ascii="Consolas" w:hAnsi="Consolas"/>
            <w:lang w:val="en-US"/>
          </w:rPr>
          <w:delText>/* Table: Stops                                                 */</w:delText>
        </w:r>
      </w:del>
    </w:p>
    <w:p w:rsidR="004A29E0" w:rsidRPr="004A29E0" w:rsidDel="00851694" w:rsidRDefault="004A29E0" w:rsidP="004A29E0">
      <w:pPr>
        <w:rPr>
          <w:del w:id="1825" w:author="Максим" w:date="2019-03-10T23:47:00Z"/>
          <w:rFonts w:ascii="Consolas" w:hAnsi="Consolas"/>
          <w:lang w:val="en-US"/>
        </w:rPr>
      </w:pPr>
      <w:del w:id="1826" w:author="Максим" w:date="2019-03-10T23:47:00Z">
        <w:r w:rsidRPr="004A29E0" w:rsidDel="00851694">
          <w:rPr>
            <w:rFonts w:ascii="Consolas" w:hAnsi="Consolas"/>
            <w:lang w:val="en-US"/>
          </w:rPr>
          <w:delText>/*==============================================================*/</w:delText>
        </w:r>
      </w:del>
    </w:p>
    <w:p w:rsidR="004A29E0" w:rsidRPr="004A29E0" w:rsidDel="00851694" w:rsidRDefault="004A29E0" w:rsidP="004A29E0">
      <w:pPr>
        <w:rPr>
          <w:del w:id="1827" w:author="Максим" w:date="2019-03-10T23:47:00Z"/>
          <w:rFonts w:ascii="Consolas" w:hAnsi="Consolas"/>
          <w:lang w:val="en-US"/>
        </w:rPr>
      </w:pPr>
      <w:del w:id="1828" w:author="Максим" w:date="2019-03-10T23:47:00Z">
        <w:r w:rsidRPr="004A29E0" w:rsidDel="00851694">
          <w:rPr>
            <w:rFonts w:ascii="Consolas" w:hAnsi="Consolas"/>
            <w:lang w:val="en-US"/>
          </w:rPr>
          <w:delText>create table Stops (</w:delText>
        </w:r>
      </w:del>
    </w:p>
    <w:p w:rsidR="004A29E0" w:rsidRPr="004A29E0" w:rsidDel="00851694" w:rsidRDefault="004A29E0" w:rsidP="004A29E0">
      <w:pPr>
        <w:rPr>
          <w:del w:id="1829" w:author="Максим" w:date="2019-03-10T23:47:00Z"/>
          <w:rFonts w:ascii="Consolas" w:hAnsi="Consolas"/>
          <w:lang w:val="en-US"/>
        </w:rPr>
      </w:pPr>
      <w:del w:id="1830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Number_stop          int                  not null,</w:delText>
        </w:r>
      </w:del>
    </w:p>
    <w:p w:rsidR="004A29E0" w:rsidRPr="004A29E0" w:rsidDel="00851694" w:rsidRDefault="004A29E0" w:rsidP="004A29E0">
      <w:pPr>
        <w:rPr>
          <w:del w:id="1831" w:author="Максим" w:date="2019-03-10T23:47:00Z"/>
          <w:rFonts w:ascii="Consolas" w:hAnsi="Consolas"/>
          <w:lang w:val="en-US"/>
        </w:rPr>
      </w:pPr>
      <w:del w:id="1832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Route_number         int                  not null,</w:delText>
        </w:r>
      </w:del>
    </w:p>
    <w:p w:rsidR="004A29E0" w:rsidRPr="004A29E0" w:rsidDel="00851694" w:rsidRDefault="004A29E0" w:rsidP="004A29E0">
      <w:pPr>
        <w:rPr>
          <w:del w:id="1833" w:author="Максим" w:date="2019-03-10T23:47:00Z"/>
          <w:rFonts w:ascii="Consolas" w:hAnsi="Consolas"/>
          <w:lang w:val="en-US"/>
        </w:rPr>
      </w:pPr>
      <w:del w:id="1834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Stops_name           text                 not null,</w:delText>
        </w:r>
      </w:del>
    </w:p>
    <w:p w:rsidR="004A29E0" w:rsidRPr="004A29E0" w:rsidDel="00851694" w:rsidRDefault="004A29E0" w:rsidP="004A29E0">
      <w:pPr>
        <w:rPr>
          <w:del w:id="1835" w:author="Максим" w:date="2019-03-10T23:47:00Z"/>
          <w:rFonts w:ascii="Consolas" w:hAnsi="Consolas"/>
          <w:lang w:val="en-US"/>
        </w:rPr>
      </w:pPr>
      <w:del w:id="1836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Driving_time         datetime             not null,</w:delText>
        </w:r>
      </w:del>
    </w:p>
    <w:p w:rsidR="004A29E0" w:rsidRPr="004A29E0" w:rsidDel="00851694" w:rsidRDefault="004A29E0" w:rsidP="004A29E0">
      <w:pPr>
        <w:rPr>
          <w:del w:id="1837" w:author="Максим" w:date="2019-03-10T23:47:00Z"/>
          <w:rFonts w:ascii="Consolas" w:hAnsi="Consolas"/>
          <w:lang w:val="en-US"/>
        </w:rPr>
      </w:pPr>
      <w:del w:id="1838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constraint PK_STOPS primary key (Number_stop)</w:delText>
        </w:r>
      </w:del>
    </w:p>
    <w:p w:rsidR="004A29E0" w:rsidRPr="004A29E0" w:rsidDel="00851694" w:rsidRDefault="004A29E0" w:rsidP="004A29E0">
      <w:pPr>
        <w:rPr>
          <w:del w:id="1839" w:author="Максим" w:date="2019-03-10T23:47:00Z"/>
          <w:rFonts w:ascii="Consolas" w:hAnsi="Consolas"/>
          <w:lang w:val="en-US"/>
        </w:rPr>
      </w:pPr>
      <w:del w:id="1840" w:author="Максим" w:date="2019-03-10T23:47:00Z">
        <w:r w:rsidRPr="004A29E0" w:rsidDel="00851694">
          <w:rPr>
            <w:rFonts w:ascii="Consolas" w:hAnsi="Consolas"/>
            <w:lang w:val="en-US"/>
          </w:rPr>
          <w:delText>)</w:delText>
        </w:r>
      </w:del>
    </w:p>
    <w:p w:rsidR="004A29E0" w:rsidRPr="004A29E0" w:rsidDel="00851694" w:rsidRDefault="004A29E0" w:rsidP="004A29E0">
      <w:pPr>
        <w:rPr>
          <w:del w:id="1841" w:author="Максим" w:date="2019-03-10T23:47:00Z"/>
          <w:rFonts w:ascii="Consolas" w:hAnsi="Consolas"/>
          <w:lang w:val="en-US"/>
        </w:rPr>
      </w:pPr>
      <w:del w:id="1842" w:author="Максим" w:date="2019-03-10T23:47:00Z">
        <w:r w:rsidRPr="004A29E0" w:rsidDel="00851694">
          <w:rPr>
            <w:rFonts w:ascii="Consolas" w:hAnsi="Consolas"/>
            <w:lang w:val="en-US"/>
          </w:rPr>
          <w:delText>go</w:delText>
        </w:r>
      </w:del>
    </w:p>
    <w:p w:rsidR="004A29E0" w:rsidRPr="004A29E0" w:rsidDel="00851694" w:rsidRDefault="004A29E0" w:rsidP="004A29E0">
      <w:pPr>
        <w:rPr>
          <w:del w:id="1843" w:author="Максим" w:date="2019-03-10T23:47:00Z"/>
          <w:rFonts w:ascii="Consolas" w:hAnsi="Consolas"/>
          <w:lang w:val="en-US"/>
        </w:rPr>
      </w:pPr>
    </w:p>
    <w:p w:rsidR="004A29E0" w:rsidRPr="004A29E0" w:rsidDel="00851694" w:rsidRDefault="004A29E0" w:rsidP="004A29E0">
      <w:pPr>
        <w:rPr>
          <w:del w:id="1844" w:author="Максим" w:date="2019-03-10T23:47:00Z"/>
          <w:rFonts w:ascii="Consolas" w:hAnsi="Consolas"/>
          <w:lang w:val="en-US"/>
        </w:rPr>
      </w:pPr>
      <w:del w:id="1845" w:author="Максим" w:date="2019-03-10T23:47:00Z">
        <w:r w:rsidRPr="004A29E0" w:rsidDel="00851694">
          <w:rPr>
            <w:rFonts w:ascii="Consolas" w:hAnsi="Consolas"/>
            <w:lang w:val="en-US"/>
          </w:rPr>
          <w:delText>/*==============================================================*/</w:delText>
        </w:r>
      </w:del>
    </w:p>
    <w:p w:rsidR="004A29E0" w:rsidRPr="004A29E0" w:rsidDel="00851694" w:rsidRDefault="004A29E0" w:rsidP="004A29E0">
      <w:pPr>
        <w:rPr>
          <w:del w:id="1846" w:author="Максим" w:date="2019-03-10T23:47:00Z"/>
          <w:rFonts w:ascii="Consolas" w:hAnsi="Consolas"/>
          <w:lang w:val="en-US"/>
        </w:rPr>
      </w:pPr>
      <w:del w:id="1847" w:author="Максим" w:date="2019-03-10T23:47:00Z">
        <w:r w:rsidRPr="004A29E0" w:rsidDel="00851694">
          <w:rPr>
            <w:rFonts w:ascii="Consolas" w:hAnsi="Consolas"/>
            <w:lang w:val="en-US"/>
          </w:rPr>
          <w:delText>/* Table: "Work schedule"                                       */</w:delText>
        </w:r>
      </w:del>
    </w:p>
    <w:p w:rsidR="004A29E0" w:rsidRPr="004A29E0" w:rsidDel="00851694" w:rsidRDefault="004A29E0" w:rsidP="004A29E0">
      <w:pPr>
        <w:rPr>
          <w:del w:id="1848" w:author="Максим" w:date="2019-03-10T23:47:00Z"/>
          <w:rFonts w:ascii="Consolas" w:hAnsi="Consolas"/>
          <w:lang w:val="en-US"/>
        </w:rPr>
      </w:pPr>
      <w:del w:id="1849" w:author="Максим" w:date="2019-03-10T23:47:00Z">
        <w:r w:rsidRPr="004A29E0" w:rsidDel="00851694">
          <w:rPr>
            <w:rFonts w:ascii="Consolas" w:hAnsi="Consolas"/>
            <w:lang w:val="en-US"/>
          </w:rPr>
          <w:delText>/*==============================================================*/</w:delText>
        </w:r>
      </w:del>
    </w:p>
    <w:p w:rsidR="004A29E0" w:rsidRPr="004A29E0" w:rsidDel="00851694" w:rsidRDefault="004A29E0" w:rsidP="004A29E0">
      <w:pPr>
        <w:rPr>
          <w:del w:id="1850" w:author="Максим" w:date="2019-03-10T23:47:00Z"/>
          <w:rFonts w:ascii="Consolas" w:hAnsi="Consolas"/>
          <w:lang w:val="en-US"/>
        </w:rPr>
      </w:pPr>
      <w:del w:id="1851" w:author="Максим" w:date="2019-03-10T23:47:00Z">
        <w:r w:rsidRPr="004A29E0" w:rsidDel="00851694">
          <w:rPr>
            <w:rFonts w:ascii="Consolas" w:hAnsi="Consolas"/>
            <w:lang w:val="en-US"/>
          </w:rPr>
          <w:delText>create table "Work schedule" (</w:delText>
        </w:r>
      </w:del>
    </w:p>
    <w:p w:rsidR="004A29E0" w:rsidRPr="004A29E0" w:rsidDel="00851694" w:rsidRDefault="004A29E0" w:rsidP="004A29E0">
      <w:pPr>
        <w:rPr>
          <w:del w:id="1852" w:author="Максим" w:date="2019-03-10T23:47:00Z"/>
          <w:rFonts w:ascii="Consolas" w:hAnsi="Consolas"/>
          <w:lang w:val="en-US"/>
        </w:rPr>
      </w:pPr>
      <w:del w:id="1853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Surnumber            int                  not null,</w:delText>
        </w:r>
      </w:del>
    </w:p>
    <w:p w:rsidR="004A29E0" w:rsidRPr="004A29E0" w:rsidDel="00851694" w:rsidRDefault="004A29E0" w:rsidP="004A29E0">
      <w:pPr>
        <w:rPr>
          <w:del w:id="1854" w:author="Максим" w:date="2019-03-10T23:47:00Z"/>
          <w:rFonts w:ascii="Consolas" w:hAnsi="Consolas"/>
          <w:lang w:val="en-US"/>
        </w:rPr>
      </w:pPr>
      <w:del w:id="1855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Start_motion         datetime             not null,</w:delText>
        </w:r>
      </w:del>
    </w:p>
    <w:p w:rsidR="004A29E0" w:rsidRPr="004A29E0" w:rsidDel="00851694" w:rsidRDefault="004A29E0" w:rsidP="004A29E0">
      <w:pPr>
        <w:rPr>
          <w:del w:id="1856" w:author="Максим" w:date="2019-03-10T23:47:00Z"/>
          <w:rFonts w:ascii="Consolas" w:hAnsi="Consolas"/>
          <w:lang w:val="en-US"/>
        </w:rPr>
      </w:pPr>
      <w:del w:id="1857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constraint "PK_WORK SCHEDULE" primary key (Surnumber)</w:delText>
        </w:r>
      </w:del>
    </w:p>
    <w:p w:rsidR="004A29E0" w:rsidRPr="004A29E0" w:rsidDel="00851694" w:rsidRDefault="004A29E0" w:rsidP="004A29E0">
      <w:pPr>
        <w:rPr>
          <w:del w:id="1858" w:author="Максим" w:date="2019-03-10T23:47:00Z"/>
          <w:rFonts w:ascii="Consolas" w:hAnsi="Consolas"/>
          <w:lang w:val="en-US"/>
        </w:rPr>
      </w:pPr>
      <w:del w:id="1859" w:author="Максим" w:date="2019-03-10T23:47:00Z">
        <w:r w:rsidRPr="004A29E0" w:rsidDel="00851694">
          <w:rPr>
            <w:rFonts w:ascii="Consolas" w:hAnsi="Consolas"/>
            <w:lang w:val="en-US"/>
          </w:rPr>
          <w:delText>)</w:delText>
        </w:r>
      </w:del>
    </w:p>
    <w:p w:rsidR="004A29E0" w:rsidRPr="004A29E0" w:rsidDel="00851694" w:rsidRDefault="004A29E0" w:rsidP="004A29E0">
      <w:pPr>
        <w:rPr>
          <w:del w:id="1860" w:author="Максим" w:date="2019-03-10T23:47:00Z"/>
          <w:rFonts w:ascii="Consolas" w:hAnsi="Consolas"/>
          <w:lang w:val="en-US"/>
        </w:rPr>
      </w:pPr>
      <w:del w:id="1861" w:author="Максим" w:date="2019-03-10T23:47:00Z">
        <w:r w:rsidRPr="004A29E0" w:rsidDel="00851694">
          <w:rPr>
            <w:rFonts w:ascii="Consolas" w:hAnsi="Consolas"/>
            <w:lang w:val="en-US"/>
          </w:rPr>
          <w:delText>go</w:delText>
        </w:r>
      </w:del>
    </w:p>
    <w:p w:rsidR="004A29E0" w:rsidRPr="004A29E0" w:rsidDel="00851694" w:rsidRDefault="004A29E0" w:rsidP="004A29E0">
      <w:pPr>
        <w:rPr>
          <w:del w:id="1862" w:author="Максим" w:date="2019-03-10T23:47:00Z"/>
          <w:rFonts w:ascii="Consolas" w:hAnsi="Consolas"/>
          <w:lang w:val="en-US"/>
        </w:rPr>
      </w:pPr>
    </w:p>
    <w:p w:rsidR="004A29E0" w:rsidRPr="004A29E0" w:rsidDel="00851694" w:rsidRDefault="004A29E0" w:rsidP="004A29E0">
      <w:pPr>
        <w:rPr>
          <w:del w:id="1863" w:author="Максим" w:date="2019-03-10T23:47:00Z"/>
          <w:rFonts w:ascii="Consolas" w:hAnsi="Consolas"/>
          <w:lang w:val="en-US"/>
        </w:rPr>
      </w:pPr>
      <w:del w:id="1864" w:author="Максим" w:date="2019-03-10T23:47:00Z">
        <w:r w:rsidRPr="004A29E0" w:rsidDel="00851694">
          <w:rPr>
            <w:rFonts w:ascii="Consolas" w:hAnsi="Consolas"/>
            <w:lang w:val="en-US"/>
          </w:rPr>
          <w:delText>alter table Breakage</w:delText>
        </w:r>
      </w:del>
    </w:p>
    <w:p w:rsidR="004A29E0" w:rsidRPr="004A29E0" w:rsidDel="00851694" w:rsidRDefault="004A29E0" w:rsidP="004A29E0">
      <w:pPr>
        <w:rPr>
          <w:del w:id="1865" w:author="Максим" w:date="2019-03-10T23:47:00Z"/>
          <w:rFonts w:ascii="Consolas" w:hAnsi="Consolas"/>
          <w:lang w:val="en-US"/>
        </w:rPr>
      </w:pPr>
      <w:del w:id="1866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add constraint FK_BREAKAGE_CAN_REPAIR foreign key (ID_repair)</w:delText>
        </w:r>
      </w:del>
    </w:p>
    <w:p w:rsidR="004A29E0" w:rsidRPr="004A29E0" w:rsidDel="00851694" w:rsidRDefault="004A29E0" w:rsidP="004A29E0">
      <w:pPr>
        <w:rPr>
          <w:del w:id="1867" w:author="Максим" w:date="2019-03-10T23:47:00Z"/>
          <w:rFonts w:ascii="Consolas" w:hAnsi="Consolas"/>
          <w:lang w:val="en-US"/>
        </w:rPr>
      </w:pPr>
      <w:del w:id="1868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   references Repair (ID_repair)</w:delText>
        </w:r>
      </w:del>
    </w:p>
    <w:p w:rsidR="004A29E0" w:rsidRPr="004A29E0" w:rsidDel="00851694" w:rsidRDefault="004A29E0" w:rsidP="004A29E0">
      <w:pPr>
        <w:rPr>
          <w:del w:id="1869" w:author="Максим" w:date="2019-03-10T23:47:00Z"/>
          <w:rFonts w:ascii="Consolas" w:hAnsi="Consolas"/>
          <w:lang w:val="en-US"/>
        </w:rPr>
      </w:pPr>
      <w:del w:id="1870" w:author="Максим" w:date="2019-03-10T23:47:00Z">
        <w:r w:rsidRPr="004A29E0" w:rsidDel="00851694">
          <w:rPr>
            <w:rFonts w:ascii="Consolas" w:hAnsi="Consolas"/>
            <w:lang w:val="en-US"/>
          </w:rPr>
          <w:delText>go</w:delText>
        </w:r>
      </w:del>
    </w:p>
    <w:p w:rsidR="004A29E0" w:rsidRPr="004A29E0" w:rsidDel="00851694" w:rsidRDefault="004A29E0" w:rsidP="004A29E0">
      <w:pPr>
        <w:rPr>
          <w:del w:id="1871" w:author="Максим" w:date="2019-03-10T23:47:00Z"/>
          <w:rFonts w:ascii="Consolas" w:hAnsi="Consolas"/>
          <w:lang w:val="en-US"/>
        </w:rPr>
      </w:pPr>
    </w:p>
    <w:p w:rsidR="004A29E0" w:rsidRPr="004A29E0" w:rsidDel="00851694" w:rsidRDefault="004A29E0" w:rsidP="004A29E0">
      <w:pPr>
        <w:rPr>
          <w:del w:id="1872" w:author="Максим" w:date="2019-03-10T23:47:00Z"/>
          <w:rFonts w:ascii="Consolas" w:hAnsi="Consolas"/>
          <w:lang w:val="en-US"/>
        </w:rPr>
      </w:pPr>
      <w:del w:id="1873" w:author="Максим" w:date="2019-03-10T23:47:00Z">
        <w:r w:rsidRPr="004A29E0" w:rsidDel="00851694">
          <w:rPr>
            <w:rFonts w:ascii="Consolas" w:hAnsi="Consolas"/>
            <w:lang w:val="en-US"/>
          </w:rPr>
          <w:delText>alter table Breakage</w:delText>
        </w:r>
      </w:del>
    </w:p>
    <w:p w:rsidR="004A29E0" w:rsidRPr="004A29E0" w:rsidDel="00851694" w:rsidRDefault="004A29E0" w:rsidP="004A29E0">
      <w:pPr>
        <w:rPr>
          <w:del w:id="1874" w:author="Максим" w:date="2019-03-10T23:47:00Z"/>
          <w:rFonts w:ascii="Consolas" w:hAnsi="Consolas"/>
          <w:lang w:val="en-US"/>
        </w:rPr>
      </w:pPr>
      <w:del w:id="1875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add constraint FK_BREAKAGE_GET_BUS foreign key (Registration_number)</w:delText>
        </w:r>
      </w:del>
    </w:p>
    <w:p w:rsidR="004A29E0" w:rsidRPr="004A29E0" w:rsidDel="00851694" w:rsidRDefault="004A29E0" w:rsidP="004A29E0">
      <w:pPr>
        <w:rPr>
          <w:del w:id="1876" w:author="Максим" w:date="2019-03-10T23:47:00Z"/>
          <w:rFonts w:ascii="Consolas" w:hAnsi="Consolas"/>
          <w:lang w:val="en-US"/>
        </w:rPr>
      </w:pPr>
      <w:del w:id="1877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   references Bus (Registration_number)</w:delText>
        </w:r>
      </w:del>
    </w:p>
    <w:p w:rsidR="004A29E0" w:rsidRPr="004A29E0" w:rsidDel="00851694" w:rsidRDefault="004A29E0" w:rsidP="004A29E0">
      <w:pPr>
        <w:rPr>
          <w:del w:id="1878" w:author="Максим" w:date="2019-03-10T23:47:00Z"/>
          <w:rFonts w:ascii="Consolas" w:hAnsi="Consolas"/>
          <w:lang w:val="en-US"/>
        </w:rPr>
      </w:pPr>
      <w:del w:id="1879" w:author="Максим" w:date="2019-03-10T23:47:00Z">
        <w:r w:rsidRPr="004A29E0" w:rsidDel="00851694">
          <w:rPr>
            <w:rFonts w:ascii="Consolas" w:hAnsi="Consolas"/>
            <w:lang w:val="en-US"/>
          </w:rPr>
          <w:delText>go</w:delText>
        </w:r>
      </w:del>
    </w:p>
    <w:p w:rsidR="004A29E0" w:rsidRPr="004A29E0" w:rsidDel="00851694" w:rsidRDefault="004A29E0" w:rsidP="004A29E0">
      <w:pPr>
        <w:rPr>
          <w:del w:id="1880" w:author="Максим" w:date="2019-03-10T23:47:00Z"/>
          <w:rFonts w:ascii="Consolas" w:hAnsi="Consolas"/>
          <w:lang w:val="en-US"/>
        </w:rPr>
      </w:pPr>
    </w:p>
    <w:p w:rsidR="004A29E0" w:rsidRPr="004A29E0" w:rsidDel="00851694" w:rsidRDefault="004A29E0" w:rsidP="004A29E0">
      <w:pPr>
        <w:rPr>
          <w:del w:id="1881" w:author="Максим" w:date="2019-03-10T23:47:00Z"/>
          <w:rFonts w:ascii="Consolas" w:hAnsi="Consolas"/>
          <w:lang w:val="en-US"/>
        </w:rPr>
      </w:pPr>
      <w:del w:id="1882" w:author="Максим" w:date="2019-03-10T23:47:00Z">
        <w:r w:rsidRPr="004A29E0" w:rsidDel="00851694">
          <w:rPr>
            <w:rFonts w:ascii="Consolas" w:hAnsi="Consolas"/>
            <w:lang w:val="en-US"/>
          </w:rPr>
          <w:delText>alter table Bus</w:delText>
        </w:r>
      </w:del>
    </w:p>
    <w:p w:rsidR="004A29E0" w:rsidRPr="004A29E0" w:rsidDel="00851694" w:rsidRDefault="004A29E0" w:rsidP="004A29E0">
      <w:pPr>
        <w:rPr>
          <w:del w:id="1883" w:author="Максим" w:date="2019-03-10T23:47:00Z"/>
          <w:rFonts w:ascii="Consolas" w:hAnsi="Consolas"/>
          <w:lang w:val="en-US"/>
        </w:rPr>
      </w:pPr>
      <w:del w:id="1884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add constraint FK_BUS_HAVE_ROUTE foreign key (Route_number)</w:delText>
        </w:r>
      </w:del>
    </w:p>
    <w:p w:rsidR="004A29E0" w:rsidRPr="004A29E0" w:rsidDel="00851694" w:rsidRDefault="004A29E0" w:rsidP="004A29E0">
      <w:pPr>
        <w:rPr>
          <w:del w:id="1885" w:author="Максим" w:date="2019-03-10T23:47:00Z"/>
          <w:rFonts w:ascii="Consolas" w:hAnsi="Consolas"/>
          <w:lang w:val="en-US"/>
        </w:rPr>
      </w:pPr>
      <w:del w:id="1886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   references Route (Route_number)</w:delText>
        </w:r>
      </w:del>
    </w:p>
    <w:p w:rsidR="004A29E0" w:rsidRPr="004A29E0" w:rsidDel="00851694" w:rsidRDefault="004A29E0" w:rsidP="004A29E0">
      <w:pPr>
        <w:rPr>
          <w:del w:id="1887" w:author="Максим" w:date="2019-03-10T23:47:00Z"/>
          <w:rFonts w:ascii="Consolas" w:hAnsi="Consolas"/>
          <w:lang w:val="en-US"/>
        </w:rPr>
      </w:pPr>
      <w:del w:id="1888" w:author="Максим" w:date="2019-03-10T23:47:00Z">
        <w:r w:rsidRPr="004A29E0" w:rsidDel="00851694">
          <w:rPr>
            <w:rFonts w:ascii="Consolas" w:hAnsi="Consolas"/>
            <w:lang w:val="en-US"/>
          </w:rPr>
          <w:delText>go</w:delText>
        </w:r>
      </w:del>
    </w:p>
    <w:p w:rsidR="004A29E0" w:rsidRPr="004A29E0" w:rsidDel="00851694" w:rsidRDefault="004A29E0" w:rsidP="004A29E0">
      <w:pPr>
        <w:rPr>
          <w:del w:id="1889" w:author="Максим" w:date="2019-03-10T23:47:00Z"/>
          <w:rFonts w:ascii="Consolas" w:hAnsi="Consolas"/>
          <w:lang w:val="en-US"/>
        </w:rPr>
      </w:pPr>
    </w:p>
    <w:p w:rsidR="004A29E0" w:rsidRPr="004A29E0" w:rsidDel="00851694" w:rsidRDefault="004A29E0" w:rsidP="004A29E0">
      <w:pPr>
        <w:rPr>
          <w:del w:id="1890" w:author="Максим" w:date="2019-03-10T23:47:00Z"/>
          <w:rFonts w:ascii="Consolas" w:hAnsi="Consolas"/>
          <w:lang w:val="en-US"/>
        </w:rPr>
      </w:pPr>
      <w:del w:id="1891" w:author="Максим" w:date="2019-03-10T23:47:00Z">
        <w:r w:rsidRPr="004A29E0" w:rsidDel="00851694">
          <w:rPr>
            <w:rFonts w:ascii="Consolas" w:hAnsi="Consolas"/>
            <w:lang w:val="en-US"/>
          </w:rPr>
          <w:delText>alter table Driver</w:delText>
        </w:r>
      </w:del>
    </w:p>
    <w:p w:rsidR="004A29E0" w:rsidRPr="004A29E0" w:rsidDel="00851694" w:rsidRDefault="004A29E0" w:rsidP="004A29E0">
      <w:pPr>
        <w:rPr>
          <w:del w:id="1892" w:author="Максим" w:date="2019-03-10T23:47:00Z"/>
          <w:rFonts w:ascii="Consolas" w:hAnsi="Consolas"/>
          <w:lang w:val="en-US"/>
        </w:rPr>
      </w:pPr>
      <w:del w:id="1893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add constraint FK_DRIVER_FIXED_BUS foreign key (Registration_number)</w:delText>
        </w:r>
      </w:del>
    </w:p>
    <w:p w:rsidR="004A29E0" w:rsidRPr="004A29E0" w:rsidDel="00851694" w:rsidRDefault="004A29E0" w:rsidP="004A29E0">
      <w:pPr>
        <w:rPr>
          <w:del w:id="1894" w:author="Максим" w:date="2019-03-10T23:47:00Z"/>
          <w:rFonts w:ascii="Consolas" w:hAnsi="Consolas"/>
          <w:lang w:val="en-US"/>
        </w:rPr>
      </w:pPr>
      <w:del w:id="1895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   references Bus (Registration_number)</w:delText>
        </w:r>
      </w:del>
    </w:p>
    <w:p w:rsidR="004A29E0" w:rsidRPr="004A29E0" w:rsidDel="00851694" w:rsidRDefault="004A29E0" w:rsidP="004A29E0">
      <w:pPr>
        <w:rPr>
          <w:del w:id="1896" w:author="Максим" w:date="2019-03-10T23:47:00Z"/>
          <w:rFonts w:ascii="Consolas" w:hAnsi="Consolas"/>
          <w:lang w:val="en-US"/>
        </w:rPr>
      </w:pPr>
      <w:del w:id="1897" w:author="Максим" w:date="2019-03-10T23:47:00Z">
        <w:r w:rsidRPr="004A29E0" w:rsidDel="00851694">
          <w:rPr>
            <w:rFonts w:ascii="Consolas" w:hAnsi="Consolas"/>
            <w:lang w:val="en-US"/>
          </w:rPr>
          <w:delText>go</w:delText>
        </w:r>
      </w:del>
    </w:p>
    <w:p w:rsidR="004A29E0" w:rsidRPr="004A29E0" w:rsidDel="00851694" w:rsidRDefault="004A29E0" w:rsidP="004A29E0">
      <w:pPr>
        <w:rPr>
          <w:del w:id="1898" w:author="Максим" w:date="2019-03-10T23:47:00Z"/>
          <w:rFonts w:ascii="Consolas" w:hAnsi="Consolas"/>
          <w:lang w:val="en-US"/>
        </w:rPr>
      </w:pPr>
    </w:p>
    <w:p w:rsidR="004A29E0" w:rsidRPr="004A29E0" w:rsidDel="00851694" w:rsidRDefault="004A29E0" w:rsidP="004A29E0">
      <w:pPr>
        <w:rPr>
          <w:del w:id="1899" w:author="Максим" w:date="2019-03-10T23:47:00Z"/>
          <w:rFonts w:ascii="Consolas" w:hAnsi="Consolas"/>
          <w:lang w:val="en-US"/>
        </w:rPr>
      </w:pPr>
      <w:del w:id="1900" w:author="Максим" w:date="2019-03-10T23:47:00Z">
        <w:r w:rsidRPr="004A29E0" w:rsidDel="00851694">
          <w:rPr>
            <w:rFonts w:ascii="Consolas" w:hAnsi="Consolas"/>
            <w:lang w:val="en-US"/>
          </w:rPr>
          <w:delText>alter table Stops</w:delText>
        </w:r>
      </w:del>
    </w:p>
    <w:p w:rsidR="004A29E0" w:rsidRPr="004A29E0" w:rsidDel="00851694" w:rsidRDefault="004A29E0" w:rsidP="004A29E0">
      <w:pPr>
        <w:rPr>
          <w:del w:id="1901" w:author="Максим" w:date="2019-03-10T23:47:00Z"/>
          <w:rFonts w:ascii="Consolas" w:hAnsi="Consolas"/>
          <w:lang w:val="en-US"/>
        </w:rPr>
      </w:pPr>
      <w:del w:id="1902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add constraint FK_STOPS_ENTERS_ROUTE foreign key (Route_number)</w:delText>
        </w:r>
      </w:del>
    </w:p>
    <w:p w:rsidR="004A29E0" w:rsidRPr="004A29E0" w:rsidDel="00851694" w:rsidRDefault="004A29E0" w:rsidP="004A29E0">
      <w:pPr>
        <w:rPr>
          <w:del w:id="1903" w:author="Максим" w:date="2019-03-10T23:47:00Z"/>
          <w:rFonts w:ascii="Consolas" w:hAnsi="Consolas"/>
          <w:lang w:val="en-US"/>
        </w:rPr>
      </w:pPr>
      <w:del w:id="1904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   references Route (Route_number)</w:delText>
        </w:r>
      </w:del>
    </w:p>
    <w:p w:rsidR="004A29E0" w:rsidRPr="004A29E0" w:rsidDel="00851694" w:rsidRDefault="004A29E0" w:rsidP="004A29E0">
      <w:pPr>
        <w:rPr>
          <w:del w:id="1905" w:author="Максим" w:date="2019-03-10T23:47:00Z"/>
          <w:rFonts w:ascii="Consolas" w:hAnsi="Consolas"/>
          <w:lang w:val="en-US"/>
        </w:rPr>
      </w:pPr>
      <w:del w:id="1906" w:author="Максим" w:date="2019-03-10T23:47:00Z">
        <w:r w:rsidRPr="004A29E0" w:rsidDel="00851694">
          <w:rPr>
            <w:rFonts w:ascii="Consolas" w:hAnsi="Consolas"/>
            <w:lang w:val="en-US"/>
          </w:rPr>
          <w:delText>go</w:delText>
        </w:r>
      </w:del>
    </w:p>
    <w:p w:rsidR="004A29E0" w:rsidRPr="004A29E0" w:rsidDel="00851694" w:rsidRDefault="004A29E0" w:rsidP="004A29E0">
      <w:pPr>
        <w:rPr>
          <w:del w:id="1907" w:author="Максим" w:date="2019-03-10T23:47:00Z"/>
          <w:rFonts w:ascii="Consolas" w:hAnsi="Consolas"/>
          <w:lang w:val="en-US"/>
        </w:rPr>
      </w:pPr>
    </w:p>
    <w:p w:rsidR="004A29E0" w:rsidRPr="004A29E0" w:rsidDel="00851694" w:rsidRDefault="004A29E0" w:rsidP="004A29E0">
      <w:pPr>
        <w:rPr>
          <w:del w:id="1908" w:author="Максим" w:date="2019-03-10T23:47:00Z"/>
          <w:rFonts w:ascii="Consolas" w:hAnsi="Consolas"/>
          <w:lang w:val="en-US"/>
        </w:rPr>
      </w:pPr>
      <w:del w:id="1909" w:author="Максим" w:date="2019-03-10T23:47:00Z">
        <w:r w:rsidRPr="004A29E0" w:rsidDel="00851694">
          <w:rPr>
            <w:rFonts w:ascii="Consolas" w:hAnsi="Consolas"/>
            <w:lang w:val="en-US"/>
          </w:rPr>
          <w:delText>alter table "Work schedule"</w:delText>
        </w:r>
      </w:del>
    </w:p>
    <w:p w:rsidR="004A29E0" w:rsidRPr="004A29E0" w:rsidDel="00851694" w:rsidRDefault="004A29E0" w:rsidP="004A29E0">
      <w:pPr>
        <w:rPr>
          <w:del w:id="1910" w:author="Максим" w:date="2019-03-10T23:47:00Z"/>
          <w:rFonts w:ascii="Consolas" w:hAnsi="Consolas"/>
          <w:lang w:val="en-US"/>
        </w:rPr>
      </w:pPr>
      <w:del w:id="1911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add constraint "FK_WORK SCH_PRESENT_DRIVER" foreign key (Surnumber)</w:delText>
        </w:r>
      </w:del>
    </w:p>
    <w:p w:rsidR="004A29E0" w:rsidRPr="00190709" w:rsidDel="00851694" w:rsidRDefault="004A29E0" w:rsidP="004A29E0">
      <w:pPr>
        <w:rPr>
          <w:del w:id="1912" w:author="Максим" w:date="2019-03-10T23:47:00Z"/>
          <w:rFonts w:ascii="Consolas" w:hAnsi="Consolas"/>
        </w:rPr>
      </w:pPr>
      <w:del w:id="1913" w:author="Максим" w:date="2019-03-10T23:47:00Z">
        <w:r w:rsidRPr="004A29E0" w:rsidDel="00851694">
          <w:rPr>
            <w:rFonts w:ascii="Consolas" w:hAnsi="Consolas"/>
            <w:lang w:val="en-US"/>
          </w:rPr>
          <w:delText xml:space="preserve">      references</w:delText>
        </w:r>
        <w:r w:rsidRPr="00190709" w:rsidDel="00851694">
          <w:rPr>
            <w:rFonts w:ascii="Consolas" w:hAnsi="Consolas"/>
          </w:rPr>
          <w:delText xml:space="preserve"> </w:delText>
        </w:r>
        <w:r w:rsidRPr="004A29E0" w:rsidDel="00851694">
          <w:rPr>
            <w:rFonts w:ascii="Consolas" w:hAnsi="Consolas"/>
            <w:lang w:val="en-US"/>
          </w:rPr>
          <w:delText>Driver</w:delText>
        </w:r>
        <w:r w:rsidRPr="00190709" w:rsidDel="00851694">
          <w:rPr>
            <w:rFonts w:ascii="Consolas" w:hAnsi="Consolas"/>
          </w:rPr>
          <w:delText xml:space="preserve"> (</w:delText>
        </w:r>
        <w:r w:rsidRPr="004A29E0" w:rsidDel="00851694">
          <w:rPr>
            <w:rFonts w:ascii="Consolas" w:hAnsi="Consolas"/>
            <w:lang w:val="en-US"/>
          </w:rPr>
          <w:delText>Surnumber</w:delText>
        </w:r>
        <w:r w:rsidRPr="00190709" w:rsidDel="00851694">
          <w:rPr>
            <w:rFonts w:ascii="Consolas" w:hAnsi="Consolas"/>
          </w:rPr>
          <w:delText>)</w:delText>
        </w:r>
      </w:del>
    </w:p>
    <w:p w:rsidR="004A29E0" w:rsidRPr="00190709" w:rsidDel="00851694" w:rsidRDefault="004A29E0" w:rsidP="004A29E0">
      <w:pPr>
        <w:rPr>
          <w:del w:id="1914" w:author="Максим" w:date="2019-03-10T23:47:00Z"/>
          <w:rFonts w:ascii="Consolas" w:hAnsi="Consolas"/>
        </w:rPr>
      </w:pPr>
      <w:del w:id="1915" w:author="Максим" w:date="2019-03-10T23:47:00Z">
        <w:r w:rsidRPr="004A29E0" w:rsidDel="00851694">
          <w:rPr>
            <w:rFonts w:ascii="Consolas" w:hAnsi="Consolas"/>
            <w:lang w:val="en-US"/>
          </w:rPr>
          <w:delText>go</w:delText>
        </w:r>
      </w:del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RDefault="004A29E0" w:rsidP="009624CF">
      <w:pPr>
        <w:rPr>
          <w:b/>
          <w:sz w:val="28"/>
          <w:szCs w:val="28"/>
        </w:rPr>
      </w:pPr>
    </w:p>
    <w:p w:rsidR="004A29E0" w:rsidDel="004B612D" w:rsidRDefault="004A29E0" w:rsidP="009624CF">
      <w:pPr>
        <w:rPr>
          <w:del w:id="1916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17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18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19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20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21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22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23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24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25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26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27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28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29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30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31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32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33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34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35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36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37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38" w:author="Максим" w:date="2019-03-11T00:45:00Z"/>
          <w:b/>
          <w:sz w:val="28"/>
          <w:szCs w:val="28"/>
        </w:rPr>
      </w:pPr>
    </w:p>
    <w:p w:rsidR="004A29E0" w:rsidDel="004B612D" w:rsidRDefault="004A29E0" w:rsidP="009624CF">
      <w:pPr>
        <w:rPr>
          <w:del w:id="1939" w:author="Максим" w:date="2019-03-11T00:45:00Z"/>
          <w:b/>
          <w:sz w:val="28"/>
          <w:szCs w:val="28"/>
        </w:rPr>
      </w:pPr>
    </w:p>
    <w:p w:rsidR="00E40F8D" w:rsidRPr="00190709" w:rsidDel="004B612D" w:rsidRDefault="00E40F8D" w:rsidP="009624CF">
      <w:pPr>
        <w:rPr>
          <w:del w:id="1940" w:author="Максим" w:date="2019-03-11T00:45:00Z"/>
          <w:b/>
          <w:sz w:val="28"/>
          <w:szCs w:val="28"/>
        </w:rPr>
      </w:pPr>
    </w:p>
    <w:p w:rsidR="00E40F8D" w:rsidRPr="00190709" w:rsidDel="004B612D" w:rsidRDefault="00E40F8D" w:rsidP="009624CF">
      <w:pPr>
        <w:rPr>
          <w:del w:id="1941" w:author="Максим" w:date="2019-03-11T00:45:00Z"/>
          <w:b/>
          <w:sz w:val="28"/>
          <w:szCs w:val="28"/>
        </w:rPr>
      </w:pPr>
    </w:p>
    <w:p w:rsidR="00543104" w:rsidRPr="004A29E0" w:rsidRDefault="00342C6C" w:rsidP="009624CF">
      <w:pPr>
        <w:rPr>
          <w:sz w:val="28"/>
          <w:szCs w:val="28"/>
        </w:rPr>
      </w:pPr>
      <w:bookmarkStart w:id="1942" w:name="_GoBack"/>
      <w:bookmarkEnd w:id="1942"/>
      <w:r w:rsidRPr="00AE05C7">
        <w:rPr>
          <w:b/>
          <w:sz w:val="28"/>
          <w:szCs w:val="28"/>
        </w:rPr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="007A17D8" w:rsidRPr="00AE05C7">
        <w:rPr>
          <w:sz w:val="28"/>
          <w:szCs w:val="28"/>
        </w:rPr>
        <w:t>выполняя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данную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работу</w:t>
      </w:r>
      <w:r w:rsidRPr="004A29E0">
        <w:rPr>
          <w:sz w:val="28"/>
          <w:szCs w:val="28"/>
        </w:rPr>
        <w:t>,</w:t>
      </w:r>
      <w:r w:rsidR="00E40F8D" w:rsidRPr="00E40F8D">
        <w:rPr>
          <w:sz w:val="28"/>
          <w:szCs w:val="28"/>
        </w:rPr>
        <w:t xml:space="preserve"> </w:t>
      </w:r>
      <w:r w:rsidR="00E40F8D">
        <w:rPr>
          <w:sz w:val="28"/>
          <w:szCs w:val="28"/>
        </w:rPr>
        <w:t>я освоил основные принципы работы инструмента-</w:t>
      </w:r>
      <w:r w:rsidRPr="004A29E0">
        <w:rPr>
          <w:sz w:val="28"/>
          <w:szCs w:val="28"/>
        </w:rPr>
        <w:t xml:space="preserve"> </w:t>
      </w:r>
      <w:proofErr w:type="spellStart"/>
      <w:r w:rsidR="007A17D8" w:rsidRPr="00AE05C7">
        <w:rPr>
          <w:sz w:val="28"/>
          <w:szCs w:val="28"/>
          <w:lang w:val="en-US"/>
        </w:rPr>
        <w:t>PowerDesigner</w:t>
      </w:r>
      <w:proofErr w:type="spellEnd"/>
      <w:r w:rsidR="007A17D8" w:rsidRPr="004A29E0">
        <w:rPr>
          <w:sz w:val="28"/>
          <w:szCs w:val="28"/>
        </w:rPr>
        <w:t xml:space="preserve">, </w:t>
      </w:r>
      <w:r w:rsidR="007A17D8" w:rsidRPr="00AE05C7">
        <w:rPr>
          <w:sz w:val="28"/>
          <w:szCs w:val="28"/>
        </w:rPr>
        <w:t>воспользовался</w:t>
      </w:r>
      <w:r w:rsidR="007A17D8" w:rsidRPr="004A29E0">
        <w:rPr>
          <w:sz w:val="28"/>
          <w:szCs w:val="28"/>
        </w:rPr>
        <w:t xml:space="preserve"> </w:t>
      </w:r>
      <w:r w:rsidR="007A17D8" w:rsidRPr="00AE05C7">
        <w:rPr>
          <w:sz w:val="28"/>
          <w:szCs w:val="28"/>
          <w:lang w:val="en-US"/>
        </w:rPr>
        <w:t>Microsoft</w:t>
      </w:r>
      <w:r w:rsidR="007A17D8" w:rsidRPr="004A29E0">
        <w:rPr>
          <w:sz w:val="28"/>
          <w:szCs w:val="28"/>
        </w:rPr>
        <w:t xml:space="preserve"> </w:t>
      </w:r>
      <w:r w:rsidR="007A17D8" w:rsidRPr="00AE05C7">
        <w:rPr>
          <w:sz w:val="28"/>
          <w:szCs w:val="28"/>
          <w:lang w:val="en-US"/>
        </w:rPr>
        <w:t>SQL</w:t>
      </w:r>
      <w:r w:rsidR="007A17D8" w:rsidRPr="004A29E0">
        <w:rPr>
          <w:sz w:val="28"/>
          <w:szCs w:val="28"/>
        </w:rPr>
        <w:t xml:space="preserve"> </w:t>
      </w:r>
      <w:r w:rsidR="007A17D8" w:rsidRPr="00AE05C7">
        <w:rPr>
          <w:sz w:val="28"/>
          <w:szCs w:val="28"/>
          <w:lang w:val="en-US"/>
        </w:rPr>
        <w:t>Server</w:t>
      </w:r>
      <w:r w:rsidR="00E40F8D">
        <w:rPr>
          <w:sz w:val="28"/>
          <w:szCs w:val="28"/>
        </w:rPr>
        <w:t>,</w:t>
      </w:r>
      <w:r w:rsidR="007A17D8" w:rsidRPr="00AE05C7">
        <w:rPr>
          <w:sz w:val="28"/>
          <w:szCs w:val="28"/>
        </w:rPr>
        <w:t>создал</w:t>
      </w:r>
      <w:r w:rsidR="007A17D8" w:rsidRPr="004A29E0">
        <w:rPr>
          <w:sz w:val="28"/>
          <w:szCs w:val="28"/>
        </w:rPr>
        <w:t xml:space="preserve"> </w:t>
      </w:r>
      <w:r w:rsidR="00E40F8D">
        <w:rPr>
          <w:sz w:val="28"/>
          <w:szCs w:val="28"/>
          <w:lang w:val="en-US"/>
        </w:rPr>
        <w:t>SQ</w:t>
      </w:r>
      <w:r w:rsidR="00E40F8D">
        <w:rPr>
          <w:sz w:val="28"/>
          <w:szCs w:val="28"/>
          <w:lang w:val="en-GB"/>
        </w:rPr>
        <w:t>L</w:t>
      </w:r>
      <w:r w:rsidR="00E40F8D" w:rsidRPr="00E40F8D">
        <w:rPr>
          <w:sz w:val="28"/>
          <w:szCs w:val="28"/>
        </w:rPr>
        <w:t xml:space="preserve"> </w:t>
      </w:r>
      <w:r w:rsidR="007A17D8" w:rsidRPr="00AE05C7">
        <w:rPr>
          <w:sz w:val="28"/>
          <w:szCs w:val="28"/>
        </w:rPr>
        <w:t>запрос</w:t>
      </w:r>
      <w:r w:rsidR="00E40F8D" w:rsidRPr="00E40F8D">
        <w:rPr>
          <w:sz w:val="28"/>
          <w:szCs w:val="28"/>
        </w:rPr>
        <w:t xml:space="preserve"> </w:t>
      </w:r>
      <w:r w:rsidR="007A17D8" w:rsidRPr="004A29E0">
        <w:rPr>
          <w:sz w:val="28"/>
          <w:szCs w:val="28"/>
        </w:rPr>
        <w:t>.</w:t>
      </w:r>
      <w:r w:rsidR="00E40F8D">
        <w:rPr>
          <w:sz w:val="28"/>
          <w:szCs w:val="28"/>
        </w:rPr>
        <w:t>Также были приобретены навыки</w:t>
      </w:r>
      <w:r w:rsidR="00E40F8D" w:rsidRPr="00815C24">
        <w:rPr>
          <w:sz w:val="28"/>
          <w:szCs w:val="28"/>
        </w:rPr>
        <w:t xml:space="preserve"> использования основных инструментов</w:t>
      </w:r>
      <w:r w:rsidR="00E40F8D">
        <w:rPr>
          <w:sz w:val="28"/>
          <w:szCs w:val="28"/>
        </w:rPr>
        <w:t xml:space="preserve"> для проектирования начальных этапов нашей будущей БД, произведен анализ области с которой работаем.</w:t>
      </w:r>
    </w:p>
    <w:sectPr w:rsidR="00543104" w:rsidRPr="004A29E0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Максим">
    <w15:presenceInfo w15:providerId="None" w15:userId="Максим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21"/>
    <w:rsid w:val="00034CD2"/>
    <w:rsid w:val="00054787"/>
    <w:rsid w:val="000C224F"/>
    <w:rsid w:val="00120CCB"/>
    <w:rsid w:val="0012217F"/>
    <w:rsid w:val="00190709"/>
    <w:rsid w:val="00300B89"/>
    <w:rsid w:val="00342C6C"/>
    <w:rsid w:val="00351665"/>
    <w:rsid w:val="004449CF"/>
    <w:rsid w:val="004463F9"/>
    <w:rsid w:val="004A29E0"/>
    <w:rsid w:val="004B612D"/>
    <w:rsid w:val="00543104"/>
    <w:rsid w:val="0056554D"/>
    <w:rsid w:val="005C26B9"/>
    <w:rsid w:val="005E7FB9"/>
    <w:rsid w:val="007A17D8"/>
    <w:rsid w:val="007E4A9F"/>
    <w:rsid w:val="0083489B"/>
    <w:rsid w:val="00851694"/>
    <w:rsid w:val="008D1A71"/>
    <w:rsid w:val="008F3526"/>
    <w:rsid w:val="009624CF"/>
    <w:rsid w:val="009753D2"/>
    <w:rsid w:val="009B15BF"/>
    <w:rsid w:val="00A12018"/>
    <w:rsid w:val="00AE05C7"/>
    <w:rsid w:val="00B16B6D"/>
    <w:rsid w:val="00B33B8B"/>
    <w:rsid w:val="00B46BEC"/>
    <w:rsid w:val="00C95CCD"/>
    <w:rsid w:val="00C962BE"/>
    <w:rsid w:val="00D526EE"/>
    <w:rsid w:val="00DB539C"/>
    <w:rsid w:val="00DB7887"/>
    <w:rsid w:val="00E40F8D"/>
    <w:rsid w:val="00F97CAA"/>
    <w:rsid w:val="00FB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11A976-7A21-4E21-9CDE-DB71351B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1/relationships/people" Target="people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2158</Words>
  <Characters>12305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Максим</cp:lastModifiedBy>
  <cp:revision>2</cp:revision>
  <dcterms:created xsi:type="dcterms:W3CDTF">2019-03-10T21:46:00Z</dcterms:created>
  <dcterms:modified xsi:type="dcterms:W3CDTF">2019-03-10T21:46:00Z</dcterms:modified>
</cp:coreProperties>
</file>